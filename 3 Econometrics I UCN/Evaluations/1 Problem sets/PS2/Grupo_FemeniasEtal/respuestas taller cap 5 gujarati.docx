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7266" w:rsidRPr="009B6E9C" w:rsidRDefault="00FB7266">
      <w:pPr>
        <w:rPr>
          <w:rFonts w:ascii="Arial" w:hAnsi="Arial" w:cs="Arial"/>
        </w:rPr>
      </w:pPr>
      <w:r w:rsidRPr="009B6E9C">
        <w:rPr>
          <w:rFonts w:ascii="Arial" w:hAnsi="Arial" w:cs="Arial"/>
          <w:noProof/>
          <w:color w:val="0000FF"/>
          <w:lang w:val="es-CO" w:eastAsia="es-CO"/>
        </w:rPr>
        <w:drawing>
          <wp:anchor distT="0" distB="0" distL="114300" distR="114300" simplePos="0" relativeHeight="251661312" behindDoc="0" locked="0" layoutInCell="1" allowOverlap="1" wp14:anchorId="1511853D" wp14:editId="5C312D35">
            <wp:simplePos x="0" y="0"/>
            <wp:positionH relativeFrom="column">
              <wp:posOffset>5175885</wp:posOffset>
            </wp:positionH>
            <wp:positionV relativeFrom="paragraph">
              <wp:posOffset>-572770</wp:posOffset>
            </wp:positionV>
            <wp:extent cx="1258570" cy="1258570"/>
            <wp:effectExtent l="0" t="0" r="0" b="0"/>
            <wp:wrapNone/>
            <wp:docPr id="3" name="Imagen 3" descr="http://www3.ucn.cl/SubirDocumentos/upload/repositorio/7694-FACEA.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3.ucn.cl/SubirDocumentos/upload/repositorio/7694-FACEA.jpg">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8570" cy="1258570"/>
                    </a:xfrm>
                    <a:prstGeom prst="rect">
                      <a:avLst/>
                    </a:prstGeom>
                    <a:noFill/>
                    <a:ln>
                      <a:noFill/>
                    </a:ln>
                  </pic:spPr>
                </pic:pic>
              </a:graphicData>
            </a:graphic>
          </wp:anchor>
        </w:drawing>
      </w:r>
      <w:r w:rsidRPr="009B6E9C">
        <w:rPr>
          <w:rFonts w:ascii="Arial" w:hAnsi="Arial" w:cs="Arial"/>
          <w:noProof/>
          <w:color w:val="0000FF"/>
          <w:lang w:val="es-CO" w:eastAsia="es-CO"/>
        </w:rPr>
        <w:drawing>
          <wp:anchor distT="0" distB="0" distL="114300" distR="114300" simplePos="0" relativeHeight="251659264" behindDoc="0" locked="0" layoutInCell="1" allowOverlap="1" wp14:anchorId="65A01EFF" wp14:editId="4AD2072F">
            <wp:simplePos x="0" y="0"/>
            <wp:positionH relativeFrom="column">
              <wp:posOffset>-687705</wp:posOffset>
            </wp:positionH>
            <wp:positionV relativeFrom="paragraph">
              <wp:posOffset>-572135</wp:posOffset>
            </wp:positionV>
            <wp:extent cx="1341755" cy="1365250"/>
            <wp:effectExtent l="0" t="0" r="0" b="6350"/>
            <wp:wrapNone/>
            <wp:docPr id="2" name="Imagen 2" descr="http://exestudiantes.ucn.cl/images/logo_c_ucn.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exestudiantes.ucn.cl/images/logo_c_ucn.jpg">
                      <a:hlinkClick r:id="rId10"/>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41755" cy="1365250"/>
                    </a:xfrm>
                    <a:prstGeom prst="rect">
                      <a:avLst/>
                    </a:prstGeom>
                    <a:noFill/>
                    <a:ln>
                      <a:noFill/>
                    </a:ln>
                  </pic:spPr>
                </pic:pic>
              </a:graphicData>
            </a:graphic>
          </wp:anchor>
        </w:drawing>
      </w:r>
    </w:p>
    <w:p w:rsidR="00FB7266" w:rsidRPr="009B6E9C" w:rsidRDefault="00FB7266">
      <w:pPr>
        <w:rPr>
          <w:rFonts w:ascii="Arial" w:hAnsi="Arial" w:cs="Arial"/>
        </w:rPr>
      </w:pPr>
    </w:p>
    <w:p w:rsidR="00FB7266" w:rsidRPr="009B6E9C" w:rsidRDefault="00FB7266">
      <w:pPr>
        <w:rPr>
          <w:rFonts w:ascii="Arial" w:hAnsi="Arial" w:cs="Arial"/>
        </w:rPr>
      </w:pPr>
    </w:p>
    <w:p w:rsidR="00FB7266" w:rsidRPr="009B6E9C" w:rsidRDefault="00FB7266">
      <w:pPr>
        <w:rPr>
          <w:rFonts w:ascii="Arial" w:hAnsi="Arial" w:cs="Arial"/>
        </w:rPr>
      </w:pPr>
    </w:p>
    <w:p w:rsidR="00FB7266" w:rsidRPr="009B6E9C" w:rsidRDefault="00FB7266">
      <w:pPr>
        <w:rPr>
          <w:rFonts w:ascii="Arial" w:hAnsi="Arial" w:cs="Arial"/>
        </w:rPr>
      </w:pPr>
    </w:p>
    <w:p w:rsidR="00C46915" w:rsidRPr="009B6E9C" w:rsidRDefault="00C46915">
      <w:pPr>
        <w:rPr>
          <w:rFonts w:ascii="Arial" w:hAnsi="Arial" w:cs="Arial"/>
        </w:rPr>
      </w:pPr>
    </w:p>
    <w:p w:rsidR="00FB7266" w:rsidRPr="009B6E9C" w:rsidRDefault="00FB7266">
      <w:pPr>
        <w:rPr>
          <w:rFonts w:ascii="Arial" w:hAnsi="Arial" w:cs="Arial"/>
        </w:rPr>
      </w:pPr>
    </w:p>
    <w:p w:rsidR="00FB7266" w:rsidRPr="009B6E9C" w:rsidRDefault="00FB7266" w:rsidP="00FB7266">
      <w:pPr>
        <w:tabs>
          <w:tab w:val="left" w:pos="7167"/>
        </w:tabs>
        <w:rPr>
          <w:rFonts w:ascii="Arial" w:hAnsi="Arial" w:cs="Arial"/>
        </w:rPr>
      </w:pPr>
      <w:r w:rsidRPr="009B6E9C">
        <w:rPr>
          <w:rFonts w:ascii="Arial" w:hAnsi="Arial" w:cs="Arial"/>
        </w:rPr>
        <w:tab/>
      </w:r>
    </w:p>
    <w:p w:rsidR="00FB7266" w:rsidRPr="009B6E9C" w:rsidRDefault="00FB7266" w:rsidP="00FB7266">
      <w:pPr>
        <w:jc w:val="center"/>
        <w:rPr>
          <w:rFonts w:ascii="Arial" w:hAnsi="Arial" w:cs="Arial"/>
          <w:sz w:val="44"/>
        </w:rPr>
      </w:pPr>
      <w:r w:rsidRPr="009B6E9C">
        <w:rPr>
          <w:rFonts w:ascii="Arial" w:hAnsi="Arial" w:cs="Arial"/>
          <w:sz w:val="44"/>
        </w:rPr>
        <w:t>RESOLUCIÓN</w:t>
      </w:r>
    </w:p>
    <w:p w:rsidR="00FB7266" w:rsidRPr="009B6E9C" w:rsidRDefault="00FB7266" w:rsidP="00FB7266">
      <w:pPr>
        <w:jc w:val="center"/>
        <w:rPr>
          <w:rFonts w:ascii="Arial" w:hAnsi="Arial" w:cs="Arial"/>
          <w:sz w:val="44"/>
        </w:rPr>
      </w:pPr>
      <w:r w:rsidRPr="009B6E9C">
        <w:rPr>
          <w:rFonts w:ascii="Arial" w:hAnsi="Arial" w:cs="Arial"/>
          <w:sz w:val="44"/>
        </w:rPr>
        <w:t>TALLER CAPÍTULO n° 5</w:t>
      </w:r>
    </w:p>
    <w:p w:rsidR="00FB7266" w:rsidRPr="009B6E9C" w:rsidRDefault="00FB7266" w:rsidP="00FB7266">
      <w:pPr>
        <w:jc w:val="center"/>
        <w:rPr>
          <w:rFonts w:ascii="Arial" w:hAnsi="Arial" w:cs="Arial"/>
          <w:sz w:val="44"/>
        </w:rPr>
      </w:pPr>
      <w:r w:rsidRPr="009B6E9C">
        <w:rPr>
          <w:rFonts w:ascii="Arial" w:hAnsi="Arial" w:cs="Arial"/>
          <w:sz w:val="44"/>
        </w:rPr>
        <w:t>GUJARATI</w:t>
      </w:r>
    </w:p>
    <w:p w:rsidR="00FB7266" w:rsidRPr="009B6E9C" w:rsidRDefault="00FB7266" w:rsidP="00FB7266">
      <w:pPr>
        <w:jc w:val="center"/>
        <w:rPr>
          <w:rFonts w:ascii="Arial" w:hAnsi="Arial" w:cs="Arial"/>
          <w:sz w:val="44"/>
        </w:rPr>
      </w:pPr>
    </w:p>
    <w:p w:rsidR="00FB7266" w:rsidRPr="009B6E9C" w:rsidRDefault="00FB7266" w:rsidP="00FB7266">
      <w:pPr>
        <w:jc w:val="center"/>
        <w:rPr>
          <w:rFonts w:ascii="Arial" w:hAnsi="Arial" w:cs="Arial"/>
          <w:sz w:val="44"/>
        </w:rPr>
      </w:pPr>
    </w:p>
    <w:p w:rsidR="00FB7266" w:rsidRPr="009B6E9C" w:rsidRDefault="00FB7266" w:rsidP="00FB7266">
      <w:pPr>
        <w:jc w:val="right"/>
        <w:rPr>
          <w:rFonts w:ascii="Arial" w:hAnsi="Arial" w:cs="Arial"/>
          <w:sz w:val="24"/>
        </w:rPr>
      </w:pPr>
      <w:r w:rsidRPr="009B6E9C">
        <w:rPr>
          <w:rFonts w:ascii="Arial" w:hAnsi="Arial" w:cs="Arial"/>
          <w:sz w:val="24"/>
        </w:rPr>
        <w:t>Alexandra Abello C.</w:t>
      </w:r>
    </w:p>
    <w:p w:rsidR="00FB7266" w:rsidRPr="009B6E9C" w:rsidRDefault="00FB7266" w:rsidP="00FB7266">
      <w:pPr>
        <w:jc w:val="right"/>
        <w:rPr>
          <w:rFonts w:ascii="Arial" w:hAnsi="Arial" w:cs="Arial"/>
          <w:sz w:val="24"/>
        </w:rPr>
      </w:pPr>
      <w:r w:rsidRPr="009B6E9C">
        <w:rPr>
          <w:rFonts w:ascii="Arial" w:hAnsi="Arial" w:cs="Arial"/>
          <w:sz w:val="24"/>
        </w:rPr>
        <w:t>Alejandro Barahona C.</w:t>
      </w:r>
    </w:p>
    <w:p w:rsidR="00FB7266" w:rsidRPr="009B6E9C" w:rsidRDefault="00FB7266" w:rsidP="00FB7266">
      <w:pPr>
        <w:jc w:val="right"/>
        <w:rPr>
          <w:rFonts w:ascii="Arial" w:hAnsi="Arial" w:cs="Arial"/>
          <w:sz w:val="24"/>
        </w:rPr>
      </w:pPr>
      <w:r w:rsidRPr="009B6E9C">
        <w:rPr>
          <w:rFonts w:ascii="Arial" w:hAnsi="Arial" w:cs="Arial"/>
          <w:sz w:val="24"/>
        </w:rPr>
        <w:t>Gonzalo Carrasco Ñ.</w:t>
      </w:r>
    </w:p>
    <w:p w:rsidR="00FB7266" w:rsidRPr="009B6E9C" w:rsidRDefault="00FB7266" w:rsidP="00FB7266">
      <w:pPr>
        <w:jc w:val="right"/>
        <w:rPr>
          <w:rFonts w:ascii="Arial" w:hAnsi="Arial" w:cs="Arial"/>
          <w:sz w:val="24"/>
        </w:rPr>
      </w:pPr>
      <w:r w:rsidRPr="009B6E9C">
        <w:rPr>
          <w:rFonts w:ascii="Arial" w:hAnsi="Arial" w:cs="Arial"/>
          <w:sz w:val="24"/>
        </w:rPr>
        <w:t>Natalia Femenías N.</w:t>
      </w:r>
    </w:p>
    <w:p w:rsidR="00FB7266" w:rsidRPr="009B6E9C" w:rsidRDefault="00FB7266" w:rsidP="00FB7266">
      <w:pPr>
        <w:jc w:val="right"/>
        <w:rPr>
          <w:rFonts w:ascii="Arial" w:hAnsi="Arial" w:cs="Arial"/>
          <w:sz w:val="24"/>
        </w:rPr>
      </w:pPr>
      <w:r w:rsidRPr="009B6E9C">
        <w:rPr>
          <w:rFonts w:ascii="Arial" w:hAnsi="Arial" w:cs="Arial"/>
          <w:sz w:val="24"/>
        </w:rPr>
        <w:t>Fabián Osorio S.</w:t>
      </w:r>
    </w:p>
    <w:p w:rsidR="00FB7266" w:rsidRPr="009B6E9C" w:rsidRDefault="00FB7266" w:rsidP="00FB7266">
      <w:pPr>
        <w:jc w:val="right"/>
        <w:rPr>
          <w:rFonts w:ascii="Arial" w:hAnsi="Arial" w:cs="Arial"/>
          <w:sz w:val="24"/>
        </w:rPr>
      </w:pPr>
    </w:p>
    <w:p w:rsidR="00FB7266" w:rsidRPr="009B6E9C" w:rsidRDefault="00FB7266" w:rsidP="00FB7266">
      <w:pPr>
        <w:jc w:val="right"/>
        <w:rPr>
          <w:rFonts w:ascii="Arial" w:hAnsi="Arial" w:cs="Arial"/>
          <w:sz w:val="24"/>
        </w:rPr>
      </w:pPr>
    </w:p>
    <w:p w:rsidR="00FB7266" w:rsidRPr="009B6E9C" w:rsidRDefault="00FB7266" w:rsidP="00FB7266">
      <w:pPr>
        <w:jc w:val="right"/>
        <w:rPr>
          <w:rFonts w:ascii="Arial" w:hAnsi="Arial" w:cs="Arial"/>
          <w:sz w:val="24"/>
        </w:rPr>
      </w:pPr>
    </w:p>
    <w:p w:rsidR="00FB7266" w:rsidRPr="009B6E9C" w:rsidRDefault="00FB7266" w:rsidP="00FB7266">
      <w:pPr>
        <w:rPr>
          <w:rFonts w:ascii="Arial" w:hAnsi="Arial" w:cs="Arial"/>
          <w:b/>
          <w:sz w:val="24"/>
        </w:rPr>
      </w:pPr>
      <w:r w:rsidRPr="009B6E9C">
        <w:rPr>
          <w:rFonts w:ascii="Arial" w:hAnsi="Arial" w:cs="Arial"/>
          <w:b/>
          <w:sz w:val="24"/>
        </w:rPr>
        <w:t>5.1)</w:t>
      </w:r>
    </w:p>
    <w:p w:rsidR="00FB7266" w:rsidRPr="009B6E9C" w:rsidRDefault="00FB7266" w:rsidP="00FB7266">
      <w:pPr>
        <w:jc w:val="both"/>
        <w:rPr>
          <w:rFonts w:ascii="Arial" w:hAnsi="Arial" w:cs="Arial"/>
          <w:sz w:val="24"/>
        </w:rPr>
      </w:pPr>
      <w:r w:rsidRPr="009B6E9C">
        <w:rPr>
          <w:rFonts w:ascii="Arial" w:hAnsi="Arial" w:cs="Arial"/>
          <w:sz w:val="24"/>
        </w:rPr>
        <w:lastRenderedPageBreak/>
        <w:t xml:space="preserve">a) </w:t>
      </w:r>
      <w:r w:rsidRPr="009B6E9C">
        <w:rPr>
          <w:rFonts w:ascii="Arial" w:hAnsi="Arial" w:cs="Arial"/>
          <w:b/>
          <w:color w:val="365F91" w:themeColor="accent1" w:themeShade="BF"/>
          <w:sz w:val="24"/>
        </w:rPr>
        <w:t>Verdadero</w:t>
      </w:r>
      <w:r w:rsidRPr="009B6E9C">
        <w:rPr>
          <w:rFonts w:ascii="Arial" w:hAnsi="Arial" w:cs="Arial"/>
          <w:sz w:val="24"/>
        </w:rPr>
        <w:t xml:space="preserve">, debido a que en la distribución “t” sus variables están distribuidas con una distribución normal ya que según el MCRL los estimadores  </w:t>
      </w:r>
      <w:del w:id="0" w:author="Andrés Castaño" w:date="2013-06-19T17:58:00Z">
        <w:r w:rsidRPr="009B6E9C" w:rsidDel="007013E0">
          <w:rPr>
            <w:rFonts w:ascii="Arial" w:hAnsi="Arial" w:cs="Arial"/>
            <w:sz w:val="24"/>
          </w:rPr>
          <w:delText>β</w:delText>
        </w:r>
        <w:r w:rsidRPr="009B6E9C" w:rsidDel="007013E0">
          <w:rPr>
            <w:rFonts w:ascii="Arial" w:hAnsi="Arial" w:cs="Arial"/>
            <w:sz w:val="24"/>
            <w:vertAlign w:val="subscript"/>
          </w:rPr>
          <w:delText>1</w:delText>
        </w:r>
        <w:r w:rsidRPr="009B6E9C" w:rsidDel="007013E0">
          <w:rPr>
            <w:rFonts w:ascii="Arial" w:hAnsi="Arial" w:cs="Arial"/>
            <w:sz w:val="24"/>
          </w:rPr>
          <w:delText xml:space="preserve"> y</w:delText>
        </w:r>
      </w:del>
      <w:del w:id="1" w:author="Andrés Castaño" w:date="2013-06-19T17:57:00Z">
        <w:r w:rsidRPr="009B6E9C" w:rsidDel="007013E0">
          <w:rPr>
            <w:rFonts w:ascii="Arial" w:hAnsi="Arial" w:cs="Arial"/>
            <w:sz w:val="24"/>
          </w:rPr>
          <w:delText xml:space="preserve"> β</w:delText>
        </w:r>
        <w:r w:rsidRPr="009B6E9C" w:rsidDel="007013E0">
          <w:rPr>
            <w:rFonts w:ascii="Arial" w:hAnsi="Arial" w:cs="Arial"/>
            <w:sz w:val="24"/>
            <w:vertAlign w:val="subscript"/>
          </w:rPr>
          <w:delText>2</w:delText>
        </w:r>
        <w:r w:rsidRPr="009B6E9C" w:rsidDel="007013E0">
          <w:rPr>
            <w:rFonts w:ascii="Arial" w:hAnsi="Arial" w:cs="Arial"/>
            <w:sz w:val="24"/>
          </w:rPr>
          <w:delText xml:space="preserve">  son combinaciones lineales</w:delText>
        </w:r>
      </w:del>
      <w:r w:rsidRPr="009B6E9C">
        <w:rPr>
          <w:rFonts w:ascii="Arial" w:hAnsi="Arial" w:cs="Arial"/>
          <w:sz w:val="24"/>
        </w:rPr>
        <w:t>, donde cada uno asume una distribución normal.</w:t>
      </w:r>
    </w:p>
    <w:p w:rsidR="00FB7266" w:rsidRPr="009B6E9C" w:rsidRDefault="00FB7266" w:rsidP="00FB7266">
      <w:pPr>
        <w:jc w:val="both"/>
        <w:rPr>
          <w:rFonts w:ascii="Arial" w:hAnsi="Arial" w:cs="Arial"/>
          <w:b/>
          <w:sz w:val="24"/>
        </w:rPr>
      </w:pPr>
      <w:r w:rsidRPr="009B6E9C">
        <w:rPr>
          <w:rFonts w:ascii="Arial" w:hAnsi="Arial" w:cs="Arial"/>
          <w:sz w:val="24"/>
        </w:rPr>
        <w:t xml:space="preserve">b) </w:t>
      </w:r>
      <w:r w:rsidRPr="009B6E9C">
        <w:rPr>
          <w:rFonts w:ascii="Arial" w:hAnsi="Arial" w:cs="Arial"/>
          <w:b/>
          <w:color w:val="365F91" w:themeColor="accent1" w:themeShade="BF"/>
          <w:sz w:val="24"/>
        </w:rPr>
        <w:t xml:space="preserve">Verdadero, </w:t>
      </w:r>
      <w:r w:rsidRPr="009B6E9C">
        <w:rPr>
          <w:rFonts w:ascii="Arial" w:hAnsi="Arial" w:cs="Arial"/>
          <w:sz w:val="24"/>
        </w:rPr>
        <w:t xml:space="preserve">siempre que se cumpla la propiedad E (µ)= o, los MCO siguen siendo </w:t>
      </w:r>
      <w:proofErr w:type="spellStart"/>
      <w:r w:rsidRPr="009B6E9C">
        <w:rPr>
          <w:rFonts w:ascii="Arial" w:hAnsi="Arial" w:cs="Arial"/>
          <w:sz w:val="24"/>
        </w:rPr>
        <w:t>insesgados</w:t>
      </w:r>
      <w:proofErr w:type="spellEnd"/>
      <w:r w:rsidRPr="009B6E9C">
        <w:rPr>
          <w:rFonts w:ascii="Arial" w:hAnsi="Arial" w:cs="Arial"/>
          <w:sz w:val="24"/>
        </w:rPr>
        <w:t xml:space="preserve">, ya que, ya que no se requiere de otros supuestos para establecer </w:t>
      </w:r>
      <w:proofErr w:type="spellStart"/>
      <w:r w:rsidRPr="009B6E9C">
        <w:rPr>
          <w:rFonts w:ascii="Arial" w:hAnsi="Arial" w:cs="Arial"/>
          <w:sz w:val="24"/>
        </w:rPr>
        <w:t>insesgamiento</w:t>
      </w:r>
      <w:proofErr w:type="spellEnd"/>
      <w:r w:rsidRPr="009B6E9C">
        <w:rPr>
          <w:rFonts w:ascii="Arial" w:hAnsi="Arial" w:cs="Arial"/>
          <w:sz w:val="24"/>
        </w:rPr>
        <w:t xml:space="preserve">.  </w:t>
      </w:r>
      <w:r w:rsidRPr="009B6E9C">
        <w:rPr>
          <w:rFonts w:ascii="Arial" w:hAnsi="Arial" w:cs="Arial"/>
          <w:b/>
          <w:sz w:val="24"/>
        </w:rPr>
        <w:t xml:space="preserve"> </w:t>
      </w:r>
    </w:p>
    <w:p w:rsidR="00FB7266" w:rsidRPr="009B6E9C" w:rsidRDefault="00FB7266" w:rsidP="00FB7266">
      <w:pPr>
        <w:jc w:val="both"/>
        <w:rPr>
          <w:rFonts w:ascii="Arial" w:hAnsi="Arial" w:cs="Arial"/>
          <w:sz w:val="24"/>
        </w:rPr>
      </w:pPr>
      <w:del w:id="2" w:author="Andrés Castaño" w:date="2013-06-19T17:58:00Z">
        <w:r w:rsidRPr="009B6E9C" w:rsidDel="007013E0">
          <w:rPr>
            <w:rFonts w:ascii="Arial" w:hAnsi="Arial" w:cs="Arial"/>
            <w:sz w:val="24"/>
          </w:rPr>
          <w:delText xml:space="preserve">c) </w:delText>
        </w:r>
        <w:r w:rsidRPr="009B6E9C" w:rsidDel="007013E0">
          <w:rPr>
            <w:rFonts w:ascii="Arial" w:hAnsi="Arial" w:cs="Arial"/>
            <w:b/>
            <w:color w:val="365F91" w:themeColor="accent1" w:themeShade="BF"/>
            <w:sz w:val="24"/>
          </w:rPr>
          <w:delText>Verdadero,</w:delText>
        </w:r>
        <w:r w:rsidRPr="009B6E9C" w:rsidDel="007013E0">
          <w:rPr>
            <w:rFonts w:ascii="Arial" w:hAnsi="Arial" w:cs="Arial"/>
            <w:color w:val="365F91" w:themeColor="accent1" w:themeShade="BF"/>
            <w:sz w:val="24"/>
          </w:rPr>
          <w:delText xml:space="preserve"> </w:delText>
        </w:r>
        <w:r w:rsidRPr="009B6E9C" w:rsidDel="007013E0">
          <w:rPr>
            <w:rFonts w:ascii="Arial" w:hAnsi="Arial" w:cs="Arial"/>
            <w:sz w:val="24"/>
          </w:rPr>
          <w:delText>ya que si el intercepto es 0 (no hay intercepto) las µ</w:delText>
        </w:r>
        <w:r w:rsidRPr="009B6E9C" w:rsidDel="007013E0">
          <w:rPr>
            <w:rFonts w:ascii="Arial" w:hAnsi="Arial" w:cs="Arial"/>
            <w:sz w:val="24"/>
            <w:vertAlign w:val="subscript"/>
          </w:rPr>
          <w:delText xml:space="preserve">i </w:delText>
        </w:r>
        <w:r w:rsidRPr="009B6E9C" w:rsidDel="007013E0">
          <w:rPr>
            <w:rFonts w:ascii="Arial" w:hAnsi="Arial" w:cs="Arial"/>
            <w:sz w:val="24"/>
          </w:rPr>
          <w:delText>(=û</w:delText>
        </w:r>
        <w:r w:rsidRPr="009B6E9C" w:rsidDel="007013E0">
          <w:rPr>
            <w:rFonts w:ascii="Arial" w:hAnsi="Arial" w:cs="Arial"/>
            <w:sz w:val="24"/>
            <w:vertAlign w:val="subscript"/>
          </w:rPr>
          <w:delText>i</w:delText>
        </w:r>
        <w:r w:rsidRPr="009B6E9C" w:rsidDel="007013E0">
          <w:rPr>
            <w:rFonts w:ascii="Arial" w:hAnsi="Arial" w:cs="Arial"/>
            <w:sz w:val="24"/>
          </w:rPr>
          <w:delText>) estimadas serian iguales</w:delText>
        </w:r>
      </w:del>
      <w:r w:rsidRPr="009B6E9C">
        <w:rPr>
          <w:rFonts w:ascii="Arial" w:hAnsi="Arial" w:cs="Arial"/>
          <w:sz w:val="24"/>
        </w:rPr>
        <w:t xml:space="preserve">. </w:t>
      </w:r>
    </w:p>
    <w:p w:rsidR="00FB7266" w:rsidRPr="009B6E9C" w:rsidRDefault="00FB7266" w:rsidP="00FB7266">
      <w:pPr>
        <w:jc w:val="both"/>
        <w:rPr>
          <w:rFonts w:ascii="Arial" w:hAnsi="Arial" w:cs="Arial"/>
          <w:sz w:val="24"/>
        </w:rPr>
      </w:pPr>
      <w:r w:rsidRPr="009B6E9C">
        <w:rPr>
          <w:rFonts w:ascii="Arial" w:hAnsi="Arial" w:cs="Arial"/>
          <w:sz w:val="24"/>
        </w:rPr>
        <w:t xml:space="preserve">d) </w:t>
      </w:r>
      <w:r w:rsidRPr="009B6E9C">
        <w:rPr>
          <w:rFonts w:ascii="Arial" w:hAnsi="Arial" w:cs="Arial"/>
          <w:b/>
          <w:color w:val="365F91" w:themeColor="accent1" w:themeShade="BF"/>
          <w:sz w:val="24"/>
        </w:rPr>
        <w:t xml:space="preserve">Verdadero, </w:t>
      </w:r>
      <w:r w:rsidRPr="009B6E9C">
        <w:rPr>
          <w:rFonts w:ascii="Arial" w:hAnsi="Arial" w:cs="Arial"/>
          <w:sz w:val="24"/>
        </w:rPr>
        <w:t xml:space="preserve">ya que el valor P es el más bajo nivel de significancia al cual se puede rechazar la hipótesis nula, por lo tanto el nivel de significancia del valor P y el tamaño del estadístico de prueba tienen el mismo significado. </w:t>
      </w:r>
    </w:p>
    <w:p w:rsidR="00FB7266" w:rsidRPr="009B6E9C" w:rsidDel="007013E0" w:rsidRDefault="00FB7266" w:rsidP="00FB7266">
      <w:pPr>
        <w:jc w:val="both"/>
        <w:rPr>
          <w:del w:id="3" w:author="Andrés Castaño" w:date="2013-06-19T17:59:00Z"/>
          <w:rFonts w:ascii="Arial" w:hAnsi="Arial" w:cs="Arial"/>
          <w:sz w:val="24"/>
        </w:rPr>
      </w:pPr>
      <w:del w:id="4" w:author="Andrés Castaño" w:date="2013-06-19T17:59:00Z">
        <w:r w:rsidRPr="009B6E9C" w:rsidDel="007013E0">
          <w:rPr>
            <w:rFonts w:ascii="Arial" w:hAnsi="Arial" w:cs="Arial"/>
            <w:sz w:val="24"/>
          </w:rPr>
          <w:delText xml:space="preserve">e) </w:delText>
        </w:r>
        <w:r w:rsidRPr="009B6E9C" w:rsidDel="007013E0">
          <w:rPr>
            <w:rFonts w:ascii="Arial" w:hAnsi="Arial" w:cs="Arial"/>
            <w:b/>
            <w:color w:val="365F91" w:themeColor="accent1" w:themeShade="BF"/>
            <w:sz w:val="24"/>
          </w:rPr>
          <w:delText xml:space="preserve">Verdadero, </w:delText>
        </w:r>
        <w:r w:rsidRPr="009B6E9C" w:rsidDel="007013E0">
          <w:rPr>
            <w:rFonts w:ascii="Arial" w:hAnsi="Arial" w:cs="Arial"/>
            <w:sz w:val="24"/>
          </w:rPr>
          <w:delText>debido a que</w:delText>
        </w:r>
        <w:r w:rsidRPr="009B6E9C" w:rsidDel="007013E0">
          <w:rPr>
            <w:rFonts w:ascii="Arial" w:hAnsi="Arial" w:cs="Arial"/>
            <w:b/>
            <w:sz w:val="24"/>
          </w:rPr>
          <w:delText xml:space="preserve"> </w:delText>
        </w:r>
        <w:r w:rsidRPr="009B6E9C" w:rsidDel="007013E0">
          <w:rPr>
            <w:rFonts w:ascii="Arial" w:hAnsi="Arial" w:cs="Arial"/>
            <w:sz w:val="24"/>
          </w:rPr>
          <w:delText xml:space="preserve"> los valores positivos se anulan con los negativos así su efecto promedio sobre Y es cero.  </w:delText>
        </w:r>
      </w:del>
    </w:p>
    <w:p w:rsidR="00FB7266" w:rsidRPr="009B6E9C" w:rsidRDefault="00FB7266" w:rsidP="00FB7266">
      <w:pPr>
        <w:jc w:val="both"/>
        <w:rPr>
          <w:rFonts w:ascii="Arial" w:hAnsi="Arial" w:cs="Arial"/>
          <w:sz w:val="24"/>
        </w:rPr>
      </w:pPr>
      <w:r w:rsidRPr="009B6E9C">
        <w:rPr>
          <w:rFonts w:ascii="Arial" w:hAnsi="Arial" w:cs="Arial"/>
          <w:sz w:val="24"/>
        </w:rPr>
        <w:t xml:space="preserve">f) </w:t>
      </w:r>
      <w:r w:rsidRPr="009B6E9C">
        <w:rPr>
          <w:rFonts w:ascii="Arial" w:hAnsi="Arial" w:cs="Arial"/>
          <w:b/>
          <w:color w:val="365F91" w:themeColor="accent1" w:themeShade="BF"/>
          <w:sz w:val="24"/>
        </w:rPr>
        <w:t>Falso,</w:t>
      </w:r>
      <w:r w:rsidRPr="009B6E9C">
        <w:rPr>
          <w:rFonts w:ascii="Arial" w:hAnsi="Arial" w:cs="Arial"/>
          <w:color w:val="365F91" w:themeColor="accent1" w:themeShade="BF"/>
          <w:sz w:val="24"/>
        </w:rPr>
        <w:t xml:space="preserve"> </w:t>
      </w:r>
      <w:r w:rsidRPr="009B6E9C">
        <w:rPr>
          <w:rFonts w:ascii="Arial" w:hAnsi="Arial" w:cs="Arial"/>
          <w:sz w:val="24"/>
        </w:rPr>
        <w:t xml:space="preserve">ya que en la prueba de hipótesis nunca se acepta o es verdadera una hipótesis, solo se puede rechazar o no rechazar. En este caso que no es rechazada se dice que no existe evidencia o información suficiente para rechazarla. </w:t>
      </w:r>
    </w:p>
    <w:p w:rsidR="00FB7266" w:rsidRPr="009B6E9C" w:rsidDel="007013E0" w:rsidRDefault="00FB7266" w:rsidP="00FB7266">
      <w:pPr>
        <w:jc w:val="both"/>
        <w:rPr>
          <w:del w:id="5" w:author="Andrés Castaño" w:date="2013-06-19T18:00:00Z"/>
          <w:rFonts w:ascii="Arial" w:hAnsi="Arial" w:cs="Arial"/>
          <w:sz w:val="24"/>
        </w:rPr>
      </w:pPr>
      <w:del w:id="6" w:author="Andrés Castaño" w:date="2013-06-19T18:00:00Z">
        <w:r w:rsidRPr="009B6E9C" w:rsidDel="007013E0">
          <w:rPr>
            <w:rFonts w:ascii="Arial" w:hAnsi="Arial" w:cs="Arial"/>
            <w:sz w:val="24"/>
          </w:rPr>
          <w:delText xml:space="preserve">g) </w:delText>
        </w:r>
        <w:r w:rsidRPr="009B6E9C" w:rsidDel="007013E0">
          <w:rPr>
            <w:rFonts w:ascii="Arial" w:hAnsi="Arial" w:cs="Arial"/>
            <w:b/>
            <w:color w:val="365F91" w:themeColor="accent1" w:themeShade="BF"/>
            <w:sz w:val="24"/>
          </w:rPr>
          <w:delText>Falso</w:delText>
        </w:r>
        <w:r w:rsidRPr="009B6E9C" w:rsidDel="007013E0">
          <w:rPr>
            <w:rFonts w:ascii="Arial" w:hAnsi="Arial" w:cs="Arial"/>
            <w:sz w:val="24"/>
          </w:rPr>
          <w:delText>,  ya que mientras mayor sea σ</w:delText>
        </w:r>
        <w:r w:rsidRPr="009B6E9C" w:rsidDel="007013E0">
          <w:rPr>
            <w:rFonts w:ascii="Arial" w:hAnsi="Arial" w:cs="Arial"/>
            <w:sz w:val="24"/>
            <w:vertAlign w:val="superscript"/>
          </w:rPr>
          <w:delText>2</w:delText>
        </w:r>
        <w:r w:rsidRPr="009B6E9C" w:rsidDel="007013E0">
          <w:rPr>
            <w:rFonts w:ascii="Arial" w:hAnsi="Arial" w:cs="Arial"/>
            <w:sz w:val="24"/>
          </w:rPr>
          <w:delText xml:space="preserve"> puede ser contrarrestado por  una ∑x</w:delText>
        </w:r>
        <w:r w:rsidRPr="009B6E9C" w:rsidDel="007013E0">
          <w:rPr>
            <w:rFonts w:ascii="Arial" w:hAnsi="Arial" w:cs="Arial"/>
            <w:sz w:val="24"/>
            <w:vertAlign w:val="superscript"/>
          </w:rPr>
          <w:delText>2</w:delText>
        </w:r>
        <w:r w:rsidRPr="009B6E9C" w:rsidDel="007013E0">
          <w:rPr>
            <w:rFonts w:ascii="Arial" w:hAnsi="Arial" w:cs="Arial"/>
            <w:sz w:val="24"/>
          </w:rPr>
          <w:delText xml:space="preserve"> mayor, si esta se mantiene constante el supuesto puede ser verdadero. </w:delText>
        </w:r>
      </w:del>
    </w:p>
    <w:p w:rsidR="00FB7266" w:rsidRPr="009B6E9C" w:rsidRDefault="00FB7266" w:rsidP="00FB7266">
      <w:pPr>
        <w:jc w:val="both"/>
        <w:rPr>
          <w:rFonts w:ascii="Arial" w:hAnsi="Arial" w:cs="Arial"/>
          <w:sz w:val="24"/>
        </w:rPr>
      </w:pPr>
      <w:r w:rsidRPr="009B6E9C">
        <w:rPr>
          <w:rFonts w:ascii="Arial" w:hAnsi="Arial" w:cs="Arial"/>
          <w:sz w:val="24"/>
        </w:rPr>
        <w:t xml:space="preserve">h) </w:t>
      </w:r>
      <w:r w:rsidRPr="009B6E9C">
        <w:rPr>
          <w:rFonts w:ascii="Arial" w:hAnsi="Arial" w:cs="Arial"/>
          <w:b/>
          <w:color w:val="365F91" w:themeColor="accent1" w:themeShade="BF"/>
          <w:sz w:val="24"/>
        </w:rPr>
        <w:t>Falso</w:t>
      </w:r>
      <w:r w:rsidRPr="009B6E9C">
        <w:rPr>
          <w:rFonts w:ascii="Arial" w:hAnsi="Arial" w:cs="Arial"/>
          <w:color w:val="365F91" w:themeColor="accent1" w:themeShade="BF"/>
          <w:sz w:val="24"/>
        </w:rPr>
        <w:t xml:space="preserve">, </w:t>
      </w:r>
      <w:r w:rsidRPr="009B6E9C">
        <w:rPr>
          <w:rFonts w:ascii="Arial" w:hAnsi="Arial" w:cs="Arial"/>
          <w:sz w:val="24"/>
        </w:rPr>
        <w:t xml:space="preserve">ya que la media condicional representa el valor esperado de Y dado el valor de X, </w:t>
      </w:r>
      <w:proofErr w:type="gramStart"/>
      <w:r w:rsidRPr="009B6E9C">
        <w:rPr>
          <w:rFonts w:ascii="Arial" w:hAnsi="Arial" w:cs="Arial"/>
          <w:sz w:val="24"/>
        </w:rPr>
        <w:t>E(</w:t>
      </w:r>
      <w:proofErr w:type="gramEnd"/>
      <w:r w:rsidRPr="009B6E9C">
        <w:rPr>
          <w:rFonts w:ascii="Arial" w:hAnsi="Arial" w:cs="Arial"/>
          <w:sz w:val="24"/>
        </w:rPr>
        <w:t xml:space="preserve">Y│X), es más específico, por otro lado la media incondicional da hecho omiso  a X, es decir, Y no depende de X, E(Y). Solo si ambas variables son independientes, la media condicional e incondicional significan lo mismo. </w:t>
      </w:r>
    </w:p>
    <w:p w:rsidR="00FB7266" w:rsidRPr="009B6E9C" w:rsidRDefault="00FB7266" w:rsidP="00FB7266">
      <w:pPr>
        <w:rPr>
          <w:rFonts w:ascii="Arial" w:hAnsi="Arial" w:cs="Arial"/>
        </w:rPr>
      </w:pPr>
      <w:r w:rsidRPr="009B6E9C">
        <w:rPr>
          <w:rFonts w:ascii="Arial" w:hAnsi="Arial" w:cs="Arial"/>
          <w:noProof/>
          <w:color w:val="000000" w:themeColor="text1"/>
          <w:sz w:val="24"/>
          <w:lang w:val="es-CO" w:eastAsia="es-CO"/>
        </w:rPr>
        <mc:AlternateContent>
          <mc:Choice Requires="wps">
            <w:drawing>
              <wp:anchor distT="0" distB="0" distL="114300" distR="114300" simplePos="0" relativeHeight="251664384" behindDoc="0" locked="0" layoutInCell="1" allowOverlap="1" wp14:anchorId="766A7B26" wp14:editId="6E036247">
                <wp:simplePos x="0" y="0"/>
                <wp:positionH relativeFrom="column">
                  <wp:posOffset>681990</wp:posOffset>
                </wp:positionH>
                <wp:positionV relativeFrom="paragraph">
                  <wp:posOffset>559435</wp:posOffset>
                </wp:positionV>
                <wp:extent cx="1181100" cy="0"/>
                <wp:effectExtent l="0" t="0" r="19050" b="19050"/>
                <wp:wrapNone/>
                <wp:docPr id="1" name="1 Conector recto"/>
                <wp:cNvGraphicFramePr/>
                <a:graphic xmlns:a="http://schemas.openxmlformats.org/drawingml/2006/main">
                  <a:graphicData uri="http://schemas.microsoft.com/office/word/2010/wordprocessingShape">
                    <wps:wsp>
                      <wps:cNvCnPr/>
                      <wps:spPr>
                        <a:xfrm>
                          <a:off x="0" y="0"/>
                          <a:ext cx="1181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 Conector recto"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7pt,44.05pt" to="146.7pt,4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" strokecolor="black [3040]"/>
            </w:pict>
          </mc:Fallback>
        </mc:AlternateContent>
      </w:r>
      <w:r w:rsidRPr="009B6E9C">
        <w:rPr>
          <w:rFonts w:ascii="Arial" w:hAnsi="Arial" w:cs="Arial"/>
          <w:noProof/>
          <w:sz w:val="24"/>
          <w:lang w:val="es-CO" w:eastAsia="es-CO"/>
        </w:rPr>
        <mc:AlternateContent>
          <mc:Choice Requires="wps">
            <w:drawing>
              <wp:anchor distT="0" distB="0" distL="114300" distR="114300" simplePos="0" relativeHeight="251663360" behindDoc="0" locked="0" layoutInCell="1" allowOverlap="1" wp14:anchorId="12DE3934" wp14:editId="724539A8">
                <wp:simplePos x="0" y="0"/>
                <wp:positionH relativeFrom="column">
                  <wp:posOffset>224790</wp:posOffset>
                </wp:positionH>
                <wp:positionV relativeFrom="paragraph">
                  <wp:posOffset>273685</wp:posOffset>
                </wp:positionV>
                <wp:extent cx="457200" cy="285750"/>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85750"/>
                        </a:xfrm>
                        <a:prstGeom prst="rect">
                          <a:avLst/>
                        </a:prstGeom>
                        <a:noFill/>
                        <a:ln w="9525">
                          <a:noFill/>
                          <a:miter lim="800000"/>
                          <a:headEnd/>
                          <a:tailEnd/>
                        </a:ln>
                      </wps:spPr>
                      <wps:txbx>
                        <w:txbxContent>
                          <w:p w:rsidR="009B6E9C" w:rsidRPr="00773555" w:rsidRDefault="009B6E9C" w:rsidP="00FB7266">
                            <w:r>
                              <w:t xml:space="preserve">  </w:t>
                            </w:r>
                            <w:r w:rsidRPr="00773555">
                              <w:t xml:space="preserve">ᶺ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17.7pt;margin-top:21.55pt;width:36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" filled="f" stroked="f">
                <v:textbox>
                  <w:txbxContent>
                    <w:p w:rsidR="009B6E9C" w:rsidRPr="00773555" w:rsidRDefault="009B6E9C" w:rsidP="00FB7266">
                      <w:r>
                        <w:t xml:space="preserve">  </w:t>
                      </w:r>
                      <w:r w:rsidRPr="00773555">
                        <w:t xml:space="preserve">ᶺ   </w:t>
                      </w:r>
                    </w:p>
                  </w:txbxContent>
                </v:textbox>
              </v:shape>
            </w:pict>
          </mc:Fallback>
        </mc:AlternateContent>
      </w:r>
      <w:r w:rsidRPr="009B6E9C">
        <w:rPr>
          <w:rFonts w:ascii="Arial" w:hAnsi="Arial" w:cs="Arial"/>
          <w:sz w:val="24"/>
        </w:rPr>
        <w:t>i)</w:t>
      </w:r>
      <w:r w:rsidRPr="009B6E9C">
        <w:rPr>
          <w:rFonts w:ascii="Arial" w:hAnsi="Arial" w:cs="Arial"/>
          <w:b/>
          <w:sz w:val="24"/>
        </w:rPr>
        <w:t xml:space="preserve"> </w:t>
      </w:r>
      <w:r w:rsidRPr="009B6E9C">
        <w:rPr>
          <w:rFonts w:ascii="Arial" w:hAnsi="Arial" w:cs="Arial"/>
          <w:b/>
          <w:color w:val="365F91" w:themeColor="accent1" w:themeShade="BF"/>
          <w:sz w:val="24"/>
        </w:rPr>
        <w:t>Verdadero</w:t>
      </w:r>
      <w:r w:rsidRPr="009B6E9C">
        <w:rPr>
          <w:rFonts w:ascii="Arial" w:hAnsi="Arial" w:cs="Arial"/>
          <w:b/>
          <w:sz w:val="24"/>
        </w:rPr>
        <w:t>,</w:t>
      </w:r>
      <w:r w:rsidRPr="009B6E9C">
        <w:rPr>
          <w:rFonts w:ascii="Arial" w:hAnsi="Arial" w:cs="Arial"/>
          <w:sz w:val="24"/>
        </w:rPr>
        <w:t xml:space="preserve"> según la ecuación (3.1.7) del capítulo 3</w:t>
      </w:r>
      <w:r w:rsidRPr="009B6E9C">
        <w:rPr>
          <w:rFonts w:ascii="Arial" w:hAnsi="Arial" w:cs="Arial"/>
        </w:rPr>
        <w:t xml:space="preserve">.  </w:t>
      </w:r>
      <w:r w:rsidRPr="009B6E9C">
        <w:rPr>
          <w:rFonts w:ascii="Arial" w:hAnsi="Arial" w:cs="Arial"/>
        </w:rPr>
        <w:br/>
        <w:t xml:space="preserve">       </w:t>
      </w:r>
      <w:r w:rsidRPr="009B6E9C">
        <w:rPr>
          <w:rFonts w:ascii="Arial" w:hAnsi="Arial" w:cs="Arial"/>
        </w:rPr>
        <w:br/>
        <w:t xml:space="preserve">            β</w:t>
      </w:r>
      <w:r w:rsidRPr="009B6E9C">
        <w:rPr>
          <w:rFonts w:ascii="Arial" w:hAnsi="Arial" w:cs="Arial"/>
          <w:vertAlign w:val="subscript"/>
        </w:rPr>
        <w:t xml:space="preserve">1 =    </w:t>
      </w:r>
      <w:r w:rsidRPr="009B6E9C">
        <w:rPr>
          <w:rFonts w:ascii="Arial" w:hAnsi="Arial" w:cs="Arial"/>
        </w:rPr>
        <w:t>∑X</w:t>
      </w:r>
      <w:r w:rsidRPr="009B6E9C">
        <w:rPr>
          <w:rFonts w:ascii="Arial" w:hAnsi="Arial" w:cs="Arial"/>
          <w:vertAlign w:val="superscript"/>
        </w:rPr>
        <w:t>2</w:t>
      </w:r>
      <w:r w:rsidRPr="009B6E9C">
        <w:rPr>
          <w:rFonts w:ascii="Arial" w:hAnsi="Arial" w:cs="Arial"/>
          <w:vertAlign w:val="subscript"/>
        </w:rPr>
        <w:t xml:space="preserve">1 </w:t>
      </w:r>
      <w:r w:rsidRPr="009B6E9C">
        <w:rPr>
          <w:rFonts w:ascii="Arial" w:hAnsi="Arial" w:cs="Arial"/>
        </w:rPr>
        <w:t>∑</w:t>
      </w:r>
      <w:proofErr w:type="spellStart"/>
      <w:r w:rsidRPr="009B6E9C">
        <w:rPr>
          <w:rFonts w:ascii="Arial" w:hAnsi="Arial" w:cs="Arial"/>
        </w:rPr>
        <w:t>Y</w:t>
      </w:r>
      <w:r w:rsidRPr="009B6E9C">
        <w:rPr>
          <w:rFonts w:ascii="Arial" w:hAnsi="Arial" w:cs="Arial"/>
          <w:vertAlign w:val="subscript"/>
        </w:rPr>
        <w:t>i</w:t>
      </w:r>
      <w:proofErr w:type="spellEnd"/>
      <w:r w:rsidRPr="009B6E9C">
        <w:rPr>
          <w:rFonts w:ascii="Arial" w:hAnsi="Arial" w:cs="Arial"/>
          <w:vertAlign w:val="subscript"/>
        </w:rPr>
        <w:t xml:space="preserve"> </w:t>
      </w:r>
      <w:r w:rsidRPr="009B6E9C">
        <w:rPr>
          <w:rFonts w:ascii="Arial" w:hAnsi="Arial" w:cs="Arial"/>
        </w:rPr>
        <w:t xml:space="preserve">  -  ∑X</w:t>
      </w:r>
      <w:r w:rsidRPr="009B6E9C">
        <w:rPr>
          <w:rFonts w:ascii="Arial" w:hAnsi="Arial" w:cs="Arial"/>
          <w:vertAlign w:val="subscript"/>
        </w:rPr>
        <w:t xml:space="preserve">i </w:t>
      </w:r>
      <w:r w:rsidRPr="009B6E9C">
        <w:rPr>
          <w:rFonts w:ascii="Arial" w:hAnsi="Arial" w:cs="Arial"/>
        </w:rPr>
        <w:t>∑X</w:t>
      </w:r>
      <w:r w:rsidRPr="009B6E9C">
        <w:rPr>
          <w:rFonts w:ascii="Arial" w:hAnsi="Arial" w:cs="Arial"/>
          <w:vertAlign w:val="subscript"/>
        </w:rPr>
        <w:t xml:space="preserve">i </w:t>
      </w:r>
      <w:proofErr w:type="spellStart"/>
      <w:r w:rsidRPr="009B6E9C">
        <w:rPr>
          <w:rFonts w:ascii="Arial" w:hAnsi="Arial" w:cs="Arial"/>
        </w:rPr>
        <w:t>Y</w:t>
      </w:r>
      <w:r w:rsidRPr="009B6E9C">
        <w:rPr>
          <w:rFonts w:ascii="Arial" w:hAnsi="Arial" w:cs="Arial"/>
          <w:vertAlign w:val="subscript"/>
        </w:rPr>
        <w:t>i</w:t>
      </w:r>
      <w:proofErr w:type="spellEnd"/>
      <w:r w:rsidRPr="009B6E9C">
        <w:rPr>
          <w:rFonts w:ascii="Arial" w:hAnsi="Arial" w:cs="Arial"/>
          <w:vertAlign w:val="subscript"/>
        </w:rPr>
        <w:t xml:space="preserve">  </w:t>
      </w:r>
      <w:r w:rsidRPr="009B6E9C">
        <w:rPr>
          <w:rFonts w:ascii="Arial" w:hAnsi="Arial" w:cs="Arial"/>
          <w:vertAlign w:val="subscript"/>
        </w:rPr>
        <w:br/>
      </w:r>
      <w:r w:rsidRPr="009B6E9C">
        <w:rPr>
          <w:rFonts w:ascii="Arial" w:hAnsi="Arial" w:cs="Arial"/>
        </w:rPr>
        <w:t xml:space="preserve">                        n ∑X</w:t>
      </w:r>
      <w:r w:rsidRPr="009B6E9C">
        <w:rPr>
          <w:rFonts w:ascii="Arial" w:hAnsi="Arial" w:cs="Arial"/>
          <w:vertAlign w:val="superscript"/>
        </w:rPr>
        <w:t>2</w:t>
      </w:r>
      <w:r w:rsidRPr="009B6E9C">
        <w:rPr>
          <w:rFonts w:ascii="Arial" w:hAnsi="Arial" w:cs="Arial"/>
          <w:vertAlign w:val="subscript"/>
        </w:rPr>
        <w:t xml:space="preserve">1   </w:t>
      </w:r>
      <w:r w:rsidRPr="009B6E9C">
        <w:rPr>
          <w:rFonts w:ascii="Arial" w:hAnsi="Arial" w:cs="Arial"/>
        </w:rPr>
        <w:t xml:space="preserve">-   </w:t>
      </w:r>
      <w:proofErr w:type="gramStart"/>
      <w:r w:rsidRPr="009B6E9C">
        <w:rPr>
          <w:rFonts w:ascii="Arial" w:hAnsi="Arial" w:cs="Arial"/>
        </w:rPr>
        <w:t>(</w:t>
      </w:r>
      <w:r w:rsidRPr="009B6E9C">
        <w:rPr>
          <w:rFonts w:ascii="Arial" w:hAnsi="Arial" w:cs="Arial"/>
          <w:vertAlign w:val="subscript"/>
        </w:rPr>
        <w:t xml:space="preserve"> </w:t>
      </w:r>
      <w:r w:rsidRPr="009B6E9C">
        <w:rPr>
          <w:rFonts w:ascii="Arial" w:hAnsi="Arial" w:cs="Arial"/>
        </w:rPr>
        <w:t>∑</w:t>
      </w:r>
      <w:proofErr w:type="gramEnd"/>
      <w:r w:rsidRPr="009B6E9C">
        <w:rPr>
          <w:rFonts w:ascii="Arial" w:hAnsi="Arial" w:cs="Arial"/>
          <w:vertAlign w:val="subscript"/>
        </w:rPr>
        <w:t xml:space="preserve"> </w:t>
      </w:r>
      <w:r w:rsidRPr="009B6E9C">
        <w:rPr>
          <w:rFonts w:ascii="Arial" w:hAnsi="Arial" w:cs="Arial"/>
        </w:rPr>
        <w:t>X</w:t>
      </w:r>
      <w:r w:rsidRPr="009B6E9C">
        <w:rPr>
          <w:rFonts w:ascii="Arial" w:hAnsi="Arial" w:cs="Arial"/>
          <w:vertAlign w:val="subscript"/>
        </w:rPr>
        <w:t xml:space="preserve">i  </w:t>
      </w:r>
      <w:r w:rsidRPr="009B6E9C">
        <w:rPr>
          <w:rFonts w:ascii="Arial" w:hAnsi="Arial" w:cs="Arial"/>
        </w:rPr>
        <w:t>)</w:t>
      </w:r>
      <w:r w:rsidRPr="009B6E9C">
        <w:rPr>
          <w:rFonts w:ascii="Arial" w:hAnsi="Arial" w:cs="Arial"/>
          <w:vertAlign w:val="superscript"/>
        </w:rPr>
        <w:t xml:space="preserve">2 </w:t>
      </w:r>
      <w:r w:rsidRPr="009B6E9C">
        <w:rPr>
          <w:rFonts w:ascii="Arial" w:hAnsi="Arial" w:cs="Arial"/>
          <w:vertAlign w:val="subscript"/>
        </w:rPr>
        <w:t xml:space="preserve">   </w:t>
      </w:r>
      <w:r w:rsidRPr="009B6E9C">
        <w:rPr>
          <w:rFonts w:ascii="Arial" w:hAnsi="Arial" w:cs="Arial"/>
          <w:vertAlign w:val="subscript"/>
        </w:rPr>
        <w:br/>
      </w:r>
      <w:r w:rsidRPr="009B6E9C">
        <w:rPr>
          <w:rFonts w:ascii="Arial" w:hAnsi="Arial" w:cs="Arial"/>
        </w:rPr>
        <w:t xml:space="preserve">                          </w:t>
      </w:r>
      <w:r w:rsidRPr="009B6E9C">
        <w:rPr>
          <w:rFonts w:ascii="Arial" w:hAnsi="Arial" w:cs="Arial"/>
          <w:vertAlign w:val="subscript"/>
        </w:rPr>
        <w:br/>
        <w:t xml:space="preserve"> </w:t>
      </w:r>
      <w:r w:rsidRPr="009B6E9C">
        <w:rPr>
          <w:rFonts w:ascii="Arial" w:hAnsi="Arial" w:cs="Arial"/>
        </w:rPr>
        <w:t xml:space="preserve">                = ӯ  -  β</w:t>
      </w:r>
      <w:r w:rsidRPr="009B6E9C">
        <w:rPr>
          <w:rFonts w:ascii="Arial" w:hAnsi="Arial" w:cs="Arial"/>
          <w:vertAlign w:val="subscript"/>
        </w:rPr>
        <w:t xml:space="preserve">2 </w:t>
      </w:r>
      <w:r w:rsidRPr="009B6E9C">
        <w:rPr>
          <w:rFonts w:ascii="Arial" w:hAnsi="Arial" w:cs="Arial"/>
        </w:rPr>
        <w:t></w:t>
      </w:r>
    </w:p>
    <w:p w:rsidR="00FB7266" w:rsidRPr="009B6E9C" w:rsidRDefault="00FB7266" w:rsidP="00FB7266">
      <w:pPr>
        <w:jc w:val="both"/>
        <w:rPr>
          <w:rFonts w:ascii="Arial" w:hAnsi="Arial" w:cs="Arial"/>
          <w:sz w:val="24"/>
        </w:rPr>
      </w:pPr>
      <w:r w:rsidRPr="009B6E9C">
        <w:rPr>
          <w:rFonts w:ascii="Arial" w:hAnsi="Arial" w:cs="Arial"/>
          <w:sz w:val="24"/>
        </w:rPr>
        <w:t xml:space="preserve">j) </w:t>
      </w:r>
      <w:r w:rsidRPr="009B6E9C">
        <w:rPr>
          <w:rFonts w:ascii="Arial" w:hAnsi="Arial" w:cs="Arial"/>
          <w:b/>
          <w:color w:val="365F91" w:themeColor="accent1" w:themeShade="BF"/>
          <w:sz w:val="24"/>
        </w:rPr>
        <w:t xml:space="preserve">Verdadero, </w:t>
      </w:r>
      <w:r w:rsidRPr="009B6E9C">
        <w:rPr>
          <w:rFonts w:ascii="Arial" w:hAnsi="Arial" w:cs="Arial"/>
          <w:sz w:val="24"/>
        </w:rPr>
        <w:t xml:space="preserve">Ya que según la ecuación (3.5.2) del capítulo 3: </w:t>
      </w:r>
    </w:p>
    <w:p w:rsidR="00FB7266" w:rsidRPr="009B6E9C" w:rsidRDefault="00FB7266" w:rsidP="00FB7266">
      <w:pPr>
        <w:rPr>
          <w:rFonts w:ascii="Arial" w:hAnsi="Arial" w:cs="Arial"/>
          <w:vertAlign w:val="superscript"/>
        </w:rPr>
      </w:pPr>
      <w:r w:rsidRPr="009B6E9C">
        <w:rPr>
          <w:rFonts w:ascii="Arial" w:hAnsi="Arial" w:cs="Arial"/>
          <w:noProof/>
          <w:lang w:val="es-CO" w:eastAsia="es-CO"/>
        </w:rPr>
        <mc:AlternateContent>
          <mc:Choice Requires="wps">
            <w:drawing>
              <wp:anchor distT="0" distB="0" distL="114300" distR="114300" simplePos="0" relativeHeight="251665408" behindDoc="0" locked="0" layoutInCell="1" allowOverlap="1" wp14:anchorId="64C1E3F4" wp14:editId="7D53067E">
                <wp:simplePos x="0" y="0"/>
                <wp:positionH relativeFrom="column">
                  <wp:posOffset>688340</wp:posOffset>
                </wp:positionH>
                <wp:positionV relativeFrom="paragraph">
                  <wp:posOffset>267512</wp:posOffset>
                </wp:positionV>
                <wp:extent cx="457200" cy="190500"/>
                <wp:effectExtent l="0" t="0" r="0" b="0"/>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90500"/>
                        </a:xfrm>
                        <a:prstGeom prst="rect">
                          <a:avLst/>
                        </a:prstGeom>
                        <a:noFill/>
                        <a:ln w="9525">
                          <a:noFill/>
                          <a:miter lim="800000"/>
                          <a:headEnd/>
                          <a:tailEnd/>
                        </a:ln>
                      </wps:spPr>
                      <wps:txbx>
                        <w:txbxContent>
                          <w:p w:rsidR="009B6E9C" w:rsidRPr="00773555" w:rsidRDefault="009B6E9C" w:rsidP="00FB7266">
                            <w:r>
                              <w:t xml:space="preserve">  </w:t>
                            </w:r>
                            <w:r w:rsidRPr="00773555">
                              <w:t xml:space="preserve">ᶺ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54.2pt;margin-top:21.05pt;width:36pt;height: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" filled="f" stroked="f">
                <v:textbox>
                  <w:txbxContent>
                    <w:p w:rsidR="009B6E9C" w:rsidRPr="00773555" w:rsidRDefault="009B6E9C" w:rsidP="00FB7266">
                      <w:r>
                        <w:t xml:space="preserve">  </w:t>
                      </w:r>
                      <w:r w:rsidRPr="00773555">
                        <w:t xml:space="preserve">ᶺ   </w:t>
                      </w:r>
                    </w:p>
                  </w:txbxContent>
                </v:textbox>
              </v:shape>
            </w:pict>
          </mc:Fallback>
        </mc:AlternateContent>
      </w:r>
      <w:r w:rsidRPr="009B6E9C">
        <w:rPr>
          <w:rFonts w:ascii="Arial" w:hAnsi="Arial" w:cs="Arial"/>
        </w:rPr>
        <w:t xml:space="preserve">  ∑</w:t>
      </w:r>
      <w:proofErr w:type="spellStart"/>
      <w:r w:rsidRPr="009B6E9C">
        <w:rPr>
          <w:rFonts w:ascii="Arial" w:hAnsi="Arial" w:cs="Arial"/>
        </w:rPr>
        <w:t>Y</w:t>
      </w:r>
      <w:r w:rsidRPr="009B6E9C">
        <w:rPr>
          <w:rFonts w:ascii="Arial" w:hAnsi="Arial" w:cs="Arial"/>
          <w:vertAlign w:val="subscript"/>
        </w:rPr>
        <w:t>i</w:t>
      </w:r>
      <w:proofErr w:type="spellEnd"/>
      <w:r w:rsidRPr="009B6E9C">
        <w:rPr>
          <w:rFonts w:ascii="Arial" w:hAnsi="Arial" w:cs="Arial"/>
          <w:vertAlign w:val="subscript"/>
        </w:rPr>
        <w:t xml:space="preserve"> </w:t>
      </w:r>
      <w:r w:rsidRPr="009B6E9C">
        <w:rPr>
          <w:rFonts w:ascii="Arial" w:hAnsi="Arial" w:cs="Arial"/>
          <w:vertAlign w:val="superscript"/>
        </w:rPr>
        <w:t xml:space="preserve">2   </w:t>
      </w:r>
      <w:r w:rsidRPr="009B6E9C">
        <w:rPr>
          <w:rFonts w:ascii="Arial" w:hAnsi="Arial" w:cs="Arial"/>
        </w:rPr>
        <w:t>=   ∑Ŷ</w:t>
      </w:r>
      <w:r w:rsidRPr="009B6E9C">
        <w:rPr>
          <w:rFonts w:ascii="Arial" w:hAnsi="Arial" w:cs="Arial"/>
          <w:vertAlign w:val="subscript"/>
        </w:rPr>
        <w:t>i</w:t>
      </w:r>
      <w:r w:rsidRPr="009B6E9C">
        <w:rPr>
          <w:rFonts w:ascii="Arial" w:hAnsi="Arial" w:cs="Arial"/>
          <w:vertAlign w:val="superscript"/>
        </w:rPr>
        <w:t xml:space="preserve">2  </w:t>
      </w:r>
      <w:r w:rsidRPr="009B6E9C">
        <w:rPr>
          <w:rFonts w:ascii="Arial" w:hAnsi="Arial" w:cs="Arial"/>
        </w:rPr>
        <w:t>+  ∑û</w:t>
      </w:r>
      <w:r w:rsidRPr="009B6E9C">
        <w:rPr>
          <w:rFonts w:ascii="Arial" w:hAnsi="Arial" w:cs="Arial"/>
          <w:vertAlign w:val="subscript"/>
        </w:rPr>
        <w:t>i</w:t>
      </w:r>
      <w:r w:rsidRPr="009B6E9C">
        <w:rPr>
          <w:rFonts w:ascii="Arial" w:hAnsi="Arial" w:cs="Arial"/>
          <w:vertAlign w:val="superscript"/>
        </w:rPr>
        <w:t xml:space="preserve">2    </w:t>
      </w:r>
      <w:r w:rsidRPr="009B6E9C">
        <w:rPr>
          <w:rFonts w:ascii="Arial" w:hAnsi="Arial" w:cs="Arial"/>
        </w:rPr>
        <w:t>+  2∑Ŷ</w:t>
      </w:r>
      <w:r w:rsidRPr="009B6E9C">
        <w:rPr>
          <w:rFonts w:ascii="Arial" w:hAnsi="Arial" w:cs="Arial"/>
          <w:vertAlign w:val="subscript"/>
        </w:rPr>
        <w:t xml:space="preserve">i </w:t>
      </w:r>
      <w:proofErr w:type="spellStart"/>
      <w:r w:rsidRPr="009B6E9C">
        <w:rPr>
          <w:rFonts w:ascii="Arial" w:hAnsi="Arial" w:cs="Arial"/>
        </w:rPr>
        <w:t>û</w:t>
      </w:r>
      <w:r w:rsidRPr="009B6E9C">
        <w:rPr>
          <w:rFonts w:ascii="Arial" w:hAnsi="Arial" w:cs="Arial"/>
          <w:vertAlign w:val="subscript"/>
        </w:rPr>
        <w:t>i</w:t>
      </w:r>
      <w:proofErr w:type="spellEnd"/>
      <w:r w:rsidRPr="009B6E9C">
        <w:rPr>
          <w:rFonts w:ascii="Arial" w:hAnsi="Arial" w:cs="Arial"/>
          <w:vertAlign w:val="subscript"/>
        </w:rPr>
        <w:br/>
        <w:t xml:space="preserve">                 </w:t>
      </w:r>
      <w:r w:rsidRPr="009B6E9C">
        <w:rPr>
          <w:rFonts w:ascii="Arial" w:hAnsi="Arial" w:cs="Arial"/>
        </w:rPr>
        <w:t>=    ∑Ŷ</w:t>
      </w:r>
      <w:r w:rsidRPr="009B6E9C">
        <w:rPr>
          <w:rFonts w:ascii="Arial" w:hAnsi="Arial" w:cs="Arial"/>
          <w:vertAlign w:val="subscript"/>
        </w:rPr>
        <w:t>i</w:t>
      </w:r>
      <w:r w:rsidRPr="009B6E9C">
        <w:rPr>
          <w:rFonts w:ascii="Arial" w:hAnsi="Arial" w:cs="Arial"/>
          <w:vertAlign w:val="superscript"/>
        </w:rPr>
        <w:t xml:space="preserve">2  </w:t>
      </w:r>
      <w:r w:rsidRPr="009B6E9C">
        <w:rPr>
          <w:rFonts w:ascii="Arial" w:hAnsi="Arial" w:cs="Arial"/>
        </w:rPr>
        <w:t>+  ∑û</w:t>
      </w:r>
      <w:r w:rsidRPr="009B6E9C">
        <w:rPr>
          <w:rFonts w:ascii="Arial" w:hAnsi="Arial" w:cs="Arial"/>
          <w:vertAlign w:val="subscript"/>
        </w:rPr>
        <w:t>i</w:t>
      </w:r>
      <w:r w:rsidRPr="009B6E9C">
        <w:rPr>
          <w:rFonts w:ascii="Arial" w:hAnsi="Arial" w:cs="Arial"/>
          <w:vertAlign w:val="superscript"/>
        </w:rPr>
        <w:t xml:space="preserve">2     </w:t>
      </w:r>
      <w:r w:rsidRPr="009B6E9C">
        <w:rPr>
          <w:rFonts w:ascii="Arial" w:hAnsi="Arial" w:cs="Arial"/>
          <w:vertAlign w:val="superscript"/>
        </w:rPr>
        <w:br/>
        <w:t xml:space="preserve">     </w:t>
      </w:r>
      <w:r w:rsidRPr="009B6E9C">
        <w:rPr>
          <w:rFonts w:ascii="Arial" w:hAnsi="Arial" w:cs="Arial"/>
        </w:rPr>
        <w:t xml:space="preserve">                 =    β</w:t>
      </w:r>
      <w:r w:rsidRPr="009B6E9C">
        <w:rPr>
          <w:rFonts w:ascii="Arial" w:hAnsi="Arial" w:cs="Arial"/>
          <w:vertAlign w:val="subscript"/>
        </w:rPr>
        <w:t>2</w:t>
      </w:r>
      <w:r w:rsidRPr="009B6E9C">
        <w:rPr>
          <w:rFonts w:ascii="Arial" w:hAnsi="Arial" w:cs="Arial"/>
          <w:vertAlign w:val="superscript"/>
        </w:rPr>
        <w:t xml:space="preserve">2 </w:t>
      </w:r>
      <w:r w:rsidRPr="009B6E9C">
        <w:rPr>
          <w:rFonts w:ascii="Arial" w:hAnsi="Arial" w:cs="Arial"/>
        </w:rPr>
        <w:t xml:space="preserve"> ∑X</w:t>
      </w:r>
      <w:r w:rsidRPr="009B6E9C">
        <w:rPr>
          <w:rFonts w:ascii="Arial" w:hAnsi="Arial" w:cs="Arial"/>
          <w:vertAlign w:val="superscript"/>
        </w:rPr>
        <w:t>2</w:t>
      </w:r>
      <w:r w:rsidRPr="009B6E9C">
        <w:rPr>
          <w:rFonts w:ascii="Arial" w:hAnsi="Arial" w:cs="Arial"/>
          <w:vertAlign w:val="subscript"/>
        </w:rPr>
        <w:t xml:space="preserve">i   </w:t>
      </w:r>
      <w:r w:rsidRPr="009B6E9C">
        <w:rPr>
          <w:rFonts w:ascii="Arial" w:hAnsi="Arial" w:cs="Arial"/>
        </w:rPr>
        <w:t>+ ∑û</w:t>
      </w:r>
      <w:r w:rsidRPr="009B6E9C">
        <w:rPr>
          <w:rFonts w:ascii="Arial" w:hAnsi="Arial" w:cs="Arial"/>
          <w:vertAlign w:val="subscript"/>
        </w:rPr>
        <w:t>i</w:t>
      </w:r>
      <w:r w:rsidRPr="009B6E9C">
        <w:rPr>
          <w:rFonts w:ascii="Arial" w:hAnsi="Arial" w:cs="Arial"/>
          <w:vertAlign w:val="superscript"/>
        </w:rPr>
        <w:t xml:space="preserve">2     </w:t>
      </w:r>
    </w:p>
    <w:p w:rsidR="00FB7266" w:rsidRPr="009B6E9C" w:rsidRDefault="00FB7266" w:rsidP="00FB7266">
      <w:pPr>
        <w:jc w:val="both"/>
        <w:rPr>
          <w:rFonts w:ascii="Arial" w:hAnsi="Arial" w:cs="Arial"/>
          <w:sz w:val="24"/>
        </w:rPr>
      </w:pPr>
      <w:r w:rsidRPr="009B6E9C">
        <w:rPr>
          <w:rFonts w:ascii="Arial" w:hAnsi="Arial" w:cs="Arial"/>
          <w:noProof/>
          <w:sz w:val="24"/>
          <w:lang w:val="es-CO" w:eastAsia="es-CO"/>
        </w:rPr>
        <w:lastRenderedPageBreak/>
        <mc:AlternateContent>
          <mc:Choice Requires="wps">
            <w:drawing>
              <wp:anchor distT="0" distB="0" distL="114300" distR="114300" simplePos="0" relativeHeight="251666432" behindDoc="0" locked="0" layoutInCell="1" allowOverlap="1" wp14:anchorId="752CFD77" wp14:editId="5A04BB6F">
                <wp:simplePos x="0" y="0"/>
                <wp:positionH relativeFrom="column">
                  <wp:posOffset>3645239</wp:posOffset>
                </wp:positionH>
                <wp:positionV relativeFrom="paragraph">
                  <wp:posOffset>-142240</wp:posOffset>
                </wp:positionV>
                <wp:extent cx="457200" cy="190500"/>
                <wp:effectExtent l="0" t="0" r="0" b="0"/>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90500"/>
                        </a:xfrm>
                        <a:prstGeom prst="rect">
                          <a:avLst/>
                        </a:prstGeom>
                        <a:noFill/>
                        <a:ln w="9525">
                          <a:noFill/>
                          <a:miter lim="800000"/>
                          <a:headEnd/>
                          <a:tailEnd/>
                        </a:ln>
                      </wps:spPr>
                      <wps:txbx>
                        <w:txbxContent>
                          <w:p w:rsidR="009B6E9C" w:rsidRPr="00773555" w:rsidRDefault="009B6E9C" w:rsidP="00FB7266">
                            <w:r>
                              <w:t xml:space="preserve"> </w:t>
                            </w:r>
                            <w:r w:rsidRPr="00773555">
                              <w:t xml:space="preserve">ᶺ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87.05pt;margin-top:-11.2pt;width:36pt;height: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" filled="f" stroked="f">
                <v:textbox>
                  <w:txbxContent>
                    <w:p w:rsidR="009B6E9C" w:rsidRPr="00773555" w:rsidRDefault="009B6E9C" w:rsidP="00FB7266">
                      <w:r>
                        <w:t xml:space="preserve"> </w:t>
                      </w:r>
                      <w:r w:rsidRPr="00773555">
                        <w:t xml:space="preserve">ᶺ   </w:t>
                      </w:r>
                    </w:p>
                  </w:txbxContent>
                </v:textbox>
              </v:shape>
            </w:pict>
          </mc:Fallback>
        </mc:AlternateContent>
      </w:r>
      <w:r w:rsidRPr="009B6E9C">
        <w:rPr>
          <w:rFonts w:ascii="Arial" w:hAnsi="Arial" w:cs="Arial"/>
          <w:sz w:val="24"/>
        </w:rPr>
        <w:t>Lo cual indica que si X no tiene influencia sobre Y, β</w:t>
      </w:r>
      <w:r w:rsidRPr="009B6E9C">
        <w:rPr>
          <w:rFonts w:ascii="Arial" w:hAnsi="Arial" w:cs="Arial"/>
          <w:sz w:val="24"/>
          <w:vertAlign w:val="subscript"/>
        </w:rPr>
        <w:t xml:space="preserve">2  </w:t>
      </w:r>
      <w:r w:rsidRPr="009B6E9C">
        <w:rPr>
          <w:rFonts w:ascii="Arial" w:hAnsi="Arial" w:cs="Arial"/>
          <w:sz w:val="24"/>
        </w:rPr>
        <w:t xml:space="preserve">sería cero, en ese caso tenemos que </w:t>
      </w:r>
    </w:p>
    <w:p w:rsidR="00FB7266" w:rsidRPr="009B6E9C" w:rsidRDefault="00FB7266" w:rsidP="00FB7266">
      <w:pPr>
        <w:rPr>
          <w:rFonts w:ascii="Arial" w:hAnsi="Arial" w:cs="Arial"/>
          <w:sz w:val="24"/>
        </w:rPr>
      </w:pPr>
      <w:r w:rsidRPr="009B6E9C">
        <w:rPr>
          <w:rFonts w:ascii="Arial" w:hAnsi="Arial" w:cs="Arial"/>
          <w:sz w:val="24"/>
        </w:rPr>
        <w:t>∑</w:t>
      </w:r>
      <w:proofErr w:type="spellStart"/>
      <w:r w:rsidRPr="009B6E9C">
        <w:rPr>
          <w:rFonts w:ascii="Arial" w:hAnsi="Arial" w:cs="Arial"/>
          <w:sz w:val="24"/>
        </w:rPr>
        <w:t>Y</w:t>
      </w:r>
      <w:r w:rsidRPr="009B6E9C">
        <w:rPr>
          <w:rFonts w:ascii="Arial" w:hAnsi="Arial" w:cs="Arial"/>
          <w:sz w:val="24"/>
          <w:vertAlign w:val="subscript"/>
        </w:rPr>
        <w:t>i</w:t>
      </w:r>
      <w:proofErr w:type="spellEnd"/>
      <w:r w:rsidRPr="009B6E9C">
        <w:rPr>
          <w:rFonts w:ascii="Arial" w:hAnsi="Arial" w:cs="Arial"/>
          <w:sz w:val="24"/>
          <w:vertAlign w:val="subscript"/>
        </w:rPr>
        <w:t xml:space="preserve"> </w:t>
      </w:r>
      <w:r w:rsidRPr="009B6E9C">
        <w:rPr>
          <w:rFonts w:ascii="Arial" w:hAnsi="Arial" w:cs="Arial"/>
          <w:sz w:val="24"/>
          <w:vertAlign w:val="superscript"/>
        </w:rPr>
        <w:t xml:space="preserve">2   </w:t>
      </w:r>
      <w:r w:rsidRPr="009B6E9C">
        <w:rPr>
          <w:rFonts w:ascii="Arial" w:hAnsi="Arial" w:cs="Arial"/>
          <w:sz w:val="24"/>
        </w:rPr>
        <w:t>= ∑û</w:t>
      </w:r>
      <w:r w:rsidRPr="009B6E9C">
        <w:rPr>
          <w:rFonts w:ascii="Arial" w:hAnsi="Arial" w:cs="Arial"/>
          <w:sz w:val="24"/>
          <w:vertAlign w:val="subscript"/>
        </w:rPr>
        <w:t>i</w:t>
      </w:r>
      <w:r w:rsidRPr="009B6E9C">
        <w:rPr>
          <w:rFonts w:ascii="Arial" w:hAnsi="Arial" w:cs="Arial"/>
          <w:sz w:val="24"/>
          <w:vertAlign w:val="superscript"/>
        </w:rPr>
        <w:t xml:space="preserve">2     </w:t>
      </w:r>
      <w:r w:rsidRPr="009B6E9C">
        <w:rPr>
          <w:rFonts w:ascii="Arial" w:hAnsi="Arial" w:cs="Arial"/>
          <w:sz w:val="24"/>
          <w:vertAlign w:val="subscript"/>
        </w:rPr>
        <w:br/>
      </w:r>
    </w:p>
    <w:p w:rsidR="00FB7266" w:rsidRPr="009B6E9C" w:rsidRDefault="00FB7266" w:rsidP="00FB7266">
      <w:pPr>
        <w:rPr>
          <w:rFonts w:ascii="Arial" w:hAnsi="Arial" w:cs="Arial"/>
          <w:b/>
          <w:sz w:val="24"/>
        </w:rPr>
      </w:pPr>
      <w:r w:rsidRPr="009B6E9C">
        <w:rPr>
          <w:rFonts w:ascii="Arial" w:hAnsi="Arial" w:cs="Arial"/>
          <w:b/>
          <w:sz w:val="24"/>
        </w:rPr>
        <w:t>5.2)</w:t>
      </w:r>
    </w:p>
    <w:p w:rsidR="00FB7266" w:rsidRPr="009B6E9C" w:rsidRDefault="009B6E9C" w:rsidP="00FB7266">
      <w:pPr>
        <w:jc w:val="both"/>
        <w:rPr>
          <w:rFonts w:ascii="Arial" w:hAnsi="Arial" w:cs="Arial"/>
          <w:sz w:val="24"/>
        </w:rPr>
      </w:pPr>
      <w:r w:rsidRPr="009B6E9C">
        <w:rPr>
          <w:rFonts w:ascii="Arial" w:hAnsi="Arial" w:cs="Arial"/>
          <w:sz w:val="24"/>
        </w:rPr>
        <w:t>Tabla ANOVA</w:t>
      </w:r>
    </w:p>
    <w:tbl>
      <w:tblPr>
        <w:tblStyle w:val="Tablaconcuadrcula"/>
        <w:tblpPr w:leftFromText="141" w:rightFromText="141" w:vertAnchor="page" w:horzAnchor="margin" w:tblpY="4338"/>
        <w:tblW w:w="9850" w:type="dxa"/>
        <w:tblLook w:val="04A0" w:firstRow="1" w:lastRow="0" w:firstColumn="1" w:lastColumn="0" w:noHBand="0" w:noVBand="1"/>
      </w:tblPr>
      <w:tblGrid>
        <w:gridCol w:w="2462"/>
        <w:gridCol w:w="2462"/>
        <w:gridCol w:w="2463"/>
        <w:gridCol w:w="2463"/>
      </w:tblGrid>
      <w:tr w:rsidR="009B6E9C" w:rsidRPr="009B6E9C" w:rsidTr="009B6E9C">
        <w:trPr>
          <w:trHeight w:val="1061"/>
        </w:trPr>
        <w:tc>
          <w:tcPr>
            <w:tcW w:w="2462" w:type="dxa"/>
          </w:tcPr>
          <w:p w:rsidR="009B6E9C" w:rsidRPr="009B6E9C" w:rsidRDefault="009B6E9C" w:rsidP="009B6E9C">
            <w:pPr>
              <w:rPr>
                <w:rFonts w:ascii="Arial" w:hAnsi="Arial" w:cs="Arial"/>
                <w:sz w:val="32"/>
                <w:szCs w:val="32"/>
              </w:rPr>
            </w:pPr>
            <w:r w:rsidRPr="009B6E9C">
              <w:rPr>
                <w:rFonts w:ascii="Arial" w:hAnsi="Arial" w:cs="Arial"/>
                <w:sz w:val="32"/>
                <w:szCs w:val="32"/>
              </w:rPr>
              <w:t>Fuente de variación</w:t>
            </w:r>
          </w:p>
        </w:tc>
        <w:tc>
          <w:tcPr>
            <w:tcW w:w="2462" w:type="dxa"/>
          </w:tcPr>
          <w:p w:rsidR="009B6E9C" w:rsidRPr="009B6E9C" w:rsidRDefault="009B6E9C" w:rsidP="009B6E9C">
            <w:pPr>
              <w:rPr>
                <w:rFonts w:ascii="Arial" w:hAnsi="Arial" w:cs="Arial"/>
                <w:sz w:val="32"/>
                <w:szCs w:val="32"/>
              </w:rPr>
            </w:pPr>
            <w:r w:rsidRPr="009B6E9C">
              <w:rPr>
                <w:rFonts w:ascii="Arial" w:hAnsi="Arial" w:cs="Arial"/>
                <w:sz w:val="32"/>
                <w:szCs w:val="32"/>
              </w:rPr>
              <w:t>SC</w:t>
            </w:r>
          </w:p>
        </w:tc>
        <w:tc>
          <w:tcPr>
            <w:tcW w:w="2463" w:type="dxa"/>
          </w:tcPr>
          <w:p w:rsidR="009B6E9C" w:rsidRPr="009B6E9C" w:rsidRDefault="009B6E9C" w:rsidP="009B6E9C">
            <w:pPr>
              <w:rPr>
                <w:rFonts w:ascii="Arial" w:hAnsi="Arial" w:cs="Arial"/>
                <w:sz w:val="32"/>
                <w:szCs w:val="32"/>
              </w:rPr>
            </w:pPr>
            <w:r w:rsidRPr="009B6E9C">
              <w:rPr>
                <w:rFonts w:ascii="Arial" w:hAnsi="Arial" w:cs="Arial"/>
                <w:sz w:val="32"/>
                <w:szCs w:val="32"/>
              </w:rPr>
              <w:t>G de L</w:t>
            </w:r>
          </w:p>
        </w:tc>
        <w:tc>
          <w:tcPr>
            <w:tcW w:w="2463" w:type="dxa"/>
          </w:tcPr>
          <w:p w:rsidR="009B6E9C" w:rsidRPr="009B6E9C" w:rsidRDefault="009B6E9C" w:rsidP="009B6E9C">
            <w:pPr>
              <w:rPr>
                <w:rFonts w:ascii="Arial" w:hAnsi="Arial" w:cs="Arial"/>
                <w:sz w:val="32"/>
                <w:szCs w:val="32"/>
              </w:rPr>
            </w:pPr>
            <w:r w:rsidRPr="009B6E9C">
              <w:rPr>
                <w:rFonts w:ascii="Arial" w:hAnsi="Arial" w:cs="Arial"/>
                <w:sz w:val="32"/>
                <w:szCs w:val="32"/>
              </w:rPr>
              <w:t>SPC</w:t>
            </w:r>
          </w:p>
        </w:tc>
      </w:tr>
      <w:tr w:rsidR="009B6E9C" w:rsidRPr="009B6E9C" w:rsidTr="009B6E9C">
        <w:trPr>
          <w:trHeight w:val="1002"/>
        </w:trPr>
        <w:tc>
          <w:tcPr>
            <w:tcW w:w="2462" w:type="dxa"/>
          </w:tcPr>
          <w:p w:rsidR="009B6E9C" w:rsidRPr="009B6E9C" w:rsidRDefault="009B6E9C" w:rsidP="009B6E9C">
            <w:pPr>
              <w:rPr>
                <w:rFonts w:ascii="Arial" w:hAnsi="Arial" w:cs="Arial"/>
                <w:sz w:val="32"/>
                <w:szCs w:val="32"/>
              </w:rPr>
            </w:pPr>
            <w:r w:rsidRPr="009B6E9C">
              <w:rPr>
                <w:rFonts w:ascii="Arial" w:hAnsi="Arial" w:cs="Arial"/>
                <w:sz w:val="32"/>
                <w:szCs w:val="32"/>
              </w:rPr>
              <w:t>Debido a la regresión (SEC)</w:t>
            </w:r>
          </w:p>
        </w:tc>
        <w:tc>
          <w:tcPr>
            <w:tcW w:w="2462" w:type="dxa"/>
          </w:tcPr>
          <w:p w:rsidR="009B6E9C" w:rsidRPr="009B6E9C" w:rsidRDefault="009B6E9C" w:rsidP="009B6E9C">
            <w:pPr>
              <w:rPr>
                <w:rFonts w:ascii="Arial" w:hAnsi="Arial" w:cs="Arial"/>
                <w:sz w:val="32"/>
                <w:szCs w:val="32"/>
              </w:rPr>
            </w:pPr>
            <w:r w:rsidRPr="009B6E9C">
              <w:rPr>
                <w:rFonts w:ascii="Arial" w:hAnsi="Arial" w:cs="Arial"/>
                <w:sz w:val="32"/>
                <w:szCs w:val="32"/>
              </w:rPr>
              <w:t>139023</w:t>
            </w:r>
          </w:p>
        </w:tc>
        <w:tc>
          <w:tcPr>
            <w:tcW w:w="2463" w:type="dxa"/>
          </w:tcPr>
          <w:p w:rsidR="009B6E9C" w:rsidRPr="009B6E9C" w:rsidRDefault="009B6E9C" w:rsidP="009B6E9C">
            <w:pPr>
              <w:rPr>
                <w:rFonts w:ascii="Arial" w:hAnsi="Arial" w:cs="Arial"/>
                <w:sz w:val="32"/>
                <w:szCs w:val="32"/>
              </w:rPr>
            </w:pPr>
            <w:r w:rsidRPr="009B6E9C">
              <w:rPr>
                <w:rFonts w:ascii="Arial" w:hAnsi="Arial" w:cs="Arial"/>
                <w:sz w:val="32"/>
                <w:szCs w:val="32"/>
              </w:rPr>
              <w:t>1</w:t>
            </w:r>
          </w:p>
        </w:tc>
        <w:tc>
          <w:tcPr>
            <w:tcW w:w="2463" w:type="dxa"/>
          </w:tcPr>
          <w:p w:rsidR="009B6E9C" w:rsidRPr="009B6E9C" w:rsidRDefault="009B6E9C" w:rsidP="009B6E9C">
            <w:pPr>
              <w:rPr>
                <w:rFonts w:ascii="Arial" w:hAnsi="Arial" w:cs="Arial"/>
                <w:sz w:val="32"/>
                <w:szCs w:val="32"/>
              </w:rPr>
            </w:pPr>
            <w:r w:rsidRPr="009B6E9C">
              <w:rPr>
                <w:rFonts w:ascii="Arial" w:hAnsi="Arial" w:cs="Arial"/>
                <w:sz w:val="32"/>
                <w:szCs w:val="32"/>
              </w:rPr>
              <w:t>139023</w:t>
            </w:r>
          </w:p>
        </w:tc>
      </w:tr>
      <w:tr w:rsidR="009B6E9C" w:rsidRPr="009B6E9C" w:rsidTr="009B6E9C">
        <w:trPr>
          <w:trHeight w:val="1002"/>
        </w:trPr>
        <w:tc>
          <w:tcPr>
            <w:tcW w:w="2462" w:type="dxa"/>
          </w:tcPr>
          <w:p w:rsidR="009B6E9C" w:rsidRPr="009B6E9C" w:rsidRDefault="009B6E9C" w:rsidP="009B6E9C">
            <w:pPr>
              <w:rPr>
                <w:rFonts w:ascii="Arial" w:hAnsi="Arial" w:cs="Arial"/>
                <w:sz w:val="32"/>
                <w:szCs w:val="32"/>
              </w:rPr>
            </w:pPr>
            <w:r w:rsidRPr="009B6E9C">
              <w:rPr>
                <w:rFonts w:ascii="Arial" w:hAnsi="Arial" w:cs="Arial"/>
                <w:sz w:val="32"/>
                <w:szCs w:val="32"/>
              </w:rPr>
              <w:t>Debido a los residuos (SRC)</w:t>
            </w:r>
          </w:p>
        </w:tc>
        <w:tc>
          <w:tcPr>
            <w:tcW w:w="2462" w:type="dxa"/>
          </w:tcPr>
          <w:p w:rsidR="009B6E9C" w:rsidRPr="009B6E9C" w:rsidRDefault="009B6E9C" w:rsidP="009B6E9C">
            <w:pPr>
              <w:rPr>
                <w:rFonts w:ascii="Arial" w:hAnsi="Arial" w:cs="Arial"/>
                <w:sz w:val="32"/>
                <w:szCs w:val="32"/>
              </w:rPr>
            </w:pPr>
            <w:r w:rsidRPr="009B6E9C">
              <w:rPr>
                <w:rFonts w:ascii="Arial" w:hAnsi="Arial" w:cs="Arial"/>
                <w:sz w:val="32"/>
                <w:szCs w:val="32"/>
              </w:rPr>
              <w:t>236894</w:t>
            </w:r>
          </w:p>
        </w:tc>
        <w:tc>
          <w:tcPr>
            <w:tcW w:w="2463" w:type="dxa"/>
          </w:tcPr>
          <w:p w:rsidR="009B6E9C" w:rsidRPr="009B6E9C" w:rsidRDefault="009B6E9C" w:rsidP="009B6E9C">
            <w:pPr>
              <w:rPr>
                <w:rFonts w:ascii="Arial" w:hAnsi="Arial" w:cs="Arial"/>
                <w:sz w:val="32"/>
                <w:szCs w:val="32"/>
              </w:rPr>
            </w:pPr>
            <w:r w:rsidRPr="009B6E9C">
              <w:rPr>
                <w:rFonts w:ascii="Arial" w:hAnsi="Arial" w:cs="Arial"/>
                <w:sz w:val="32"/>
                <w:szCs w:val="32"/>
              </w:rPr>
              <w:t>53</w:t>
            </w:r>
          </w:p>
        </w:tc>
        <w:tc>
          <w:tcPr>
            <w:tcW w:w="2463" w:type="dxa"/>
          </w:tcPr>
          <w:p w:rsidR="009B6E9C" w:rsidRPr="009B6E9C" w:rsidRDefault="009B6E9C" w:rsidP="009B6E9C">
            <w:pPr>
              <w:rPr>
                <w:rFonts w:ascii="Arial" w:hAnsi="Arial" w:cs="Arial"/>
                <w:sz w:val="32"/>
                <w:szCs w:val="32"/>
              </w:rPr>
            </w:pPr>
            <w:r w:rsidRPr="009B6E9C">
              <w:rPr>
                <w:rFonts w:ascii="Arial" w:hAnsi="Arial" w:cs="Arial"/>
                <w:sz w:val="32"/>
                <w:szCs w:val="32"/>
              </w:rPr>
              <w:t>4470</w:t>
            </w:r>
          </w:p>
        </w:tc>
      </w:tr>
      <w:tr w:rsidR="009B6E9C" w:rsidRPr="009B6E9C" w:rsidTr="009B6E9C">
        <w:trPr>
          <w:trHeight w:val="1061"/>
        </w:trPr>
        <w:tc>
          <w:tcPr>
            <w:tcW w:w="2462" w:type="dxa"/>
          </w:tcPr>
          <w:p w:rsidR="009B6E9C" w:rsidRPr="009B6E9C" w:rsidRDefault="009B6E9C" w:rsidP="009B6E9C">
            <w:pPr>
              <w:rPr>
                <w:rFonts w:ascii="Arial" w:hAnsi="Arial" w:cs="Arial"/>
                <w:sz w:val="32"/>
                <w:szCs w:val="32"/>
              </w:rPr>
            </w:pPr>
            <w:r w:rsidRPr="009B6E9C">
              <w:rPr>
                <w:rFonts w:ascii="Arial" w:hAnsi="Arial" w:cs="Arial"/>
                <w:sz w:val="32"/>
                <w:szCs w:val="32"/>
              </w:rPr>
              <w:t>STC</w:t>
            </w:r>
          </w:p>
        </w:tc>
        <w:tc>
          <w:tcPr>
            <w:tcW w:w="2462" w:type="dxa"/>
          </w:tcPr>
          <w:p w:rsidR="009B6E9C" w:rsidRPr="009B6E9C" w:rsidRDefault="009B6E9C" w:rsidP="009B6E9C">
            <w:pPr>
              <w:rPr>
                <w:rFonts w:ascii="Arial" w:hAnsi="Arial" w:cs="Arial"/>
                <w:sz w:val="32"/>
                <w:szCs w:val="32"/>
              </w:rPr>
            </w:pPr>
            <w:r w:rsidRPr="009B6E9C">
              <w:rPr>
                <w:rFonts w:ascii="Arial" w:hAnsi="Arial" w:cs="Arial"/>
                <w:sz w:val="32"/>
                <w:szCs w:val="32"/>
              </w:rPr>
              <w:t xml:space="preserve">375917 </w:t>
            </w:r>
          </w:p>
        </w:tc>
        <w:tc>
          <w:tcPr>
            <w:tcW w:w="2463" w:type="dxa"/>
          </w:tcPr>
          <w:p w:rsidR="009B6E9C" w:rsidRPr="009B6E9C" w:rsidRDefault="009B6E9C" w:rsidP="009B6E9C">
            <w:pPr>
              <w:rPr>
                <w:rFonts w:ascii="Arial" w:hAnsi="Arial" w:cs="Arial"/>
                <w:sz w:val="32"/>
                <w:szCs w:val="32"/>
              </w:rPr>
            </w:pPr>
          </w:p>
        </w:tc>
        <w:tc>
          <w:tcPr>
            <w:tcW w:w="2463" w:type="dxa"/>
          </w:tcPr>
          <w:p w:rsidR="009B6E9C" w:rsidRPr="009B6E9C" w:rsidRDefault="009B6E9C" w:rsidP="009B6E9C">
            <w:pPr>
              <w:rPr>
                <w:rFonts w:ascii="Arial" w:hAnsi="Arial" w:cs="Arial"/>
                <w:sz w:val="32"/>
                <w:szCs w:val="32"/>
              </w:rPr>
            </w:pPr>
          </w:p>
        </w:tc>
      </w:tr>
    </w:tbl>
    <w:p w:rsidR="009B6E9C" w:rsidRPr="009B6E9C" w:rsidRDefault="009B6E9C" w:rsidP="00FB7266">
      <w:pPr>
        <w:jc w:val="both"/>
        <w:rPr>
          <w:rFonts w:ascii="Arial" w:hAnsi="Arial" w:cs="Arial"/>
          <w:sz w:val="24"/>
        </w:rPr>
      </w:pPr>
    </w:p>
    <w:p w:rsidR="009B6E9C" w:rsidRPr="009B6E9C" w:rsidRDefault="009B6E9C" w:rsidP="009B6E9C">
      <w:pPr>
        <w:rPr>
          <w:rFonts w:ascii="Arial" w:eastAsiaTheme="minorEastAsia" w:hAnsi="Arial" w:cs="Arial"/>
          <w:sz w:val="32"/>
          <w:szCs w:val="32"/>
        </w:rPr>
      </w:pPr>
      <w:r w:rsidRPr="009B6E9C">
        <w:rPr>
          <w:rFonts w:ascii="Arial" w:hAnsi="Arial" w:cs="Arial"/>
          <w:sz w:val="32"/>
          <w:szCs w:val="32"/>
        </w:rPr>
        <w:t>F=</w:t>
      </w:r>
      <m:oMath>
        <m:f>
          <m:fPr>
            <m:ctrlPr>
              <w:rPr>
                <w:rFonts w:ascii="Cambria Math" w:hAnsi="Cambria Math" w:cs="Arial"/>
                <w:i/>
                <w:sz w:val="32"/>
                <w:szCs w:val="32"/>
              </w:rPr>
            </m:ctrlPr>
          </m:fPr>
          <m:num>
            <m:r>
              <w:rPr>
                <w:rFonts w:ascii="Cambria Math" w:hAnsi="Cambria Math" w:cs="Arial"/>
                <w:sz w:val="32"/>
                <w:szCs w:val="32"/>
              </w:rPr>
              <m:t>139023</m:t>
            </m:r>
          </m:num>
          <m:den>
            <m:r>
              <w:rPr>
                <w:rFonts w:ascii="Cambria Math" w:hAnsi="Cambria Math" w:cs="Arial"/>
                <w:sz w:val="32"/>
                <w:szCs w:val="32"/>
              </w:rPr>
              <m:t>4470</m:t>
            </m:r>
          </m:den>
        </m:f>
      </m:oMath>
      <w:r w:rsidRPr="009B6E9C">
        <w:rPr>
          <w:rFonts w:ascii="Arial" w:eastAsiaTheme="minorEastAsia" w:hAnsi="Arial" w:cs="Arial"/>
          <w:sz w:val="32"/>
          <w:szCs w:val="32"/>
        </w:rPr>
        <w:t xml:space="preserve">= 31,1013  </w:t>
      </w:r>
    </w:p>
    <w:p w:rsidR="009B6E9C" w:rsidRPr="009B6E9C" w:rsidRDefault="009B6E9C" w:rsidP="009B6E9C">
      <w:pPr>
        <w:jc w:val="both"/>
        <w:rPr>
          <w:rFonts w:ascii="Arial" w:eastAsiaTheme="minorEastAsia" w:hAnsi="Arial" w:cs="Arial"/>
          <w:sz w:val="24"/>
          <w:szCs w:val="44"/>
        </w:rPr>
      </w:pPr>
      <w:r w:rsidRPr="009B6E9C">
        <w:rPr>
          <w:rFonts w:ascii="Arial" w:eastAsiaTheme="minorEastAsia" w:hAnsi="Arial" w:cs="Arial"/>
          <w:sz w:val="24"/>
          <w:szCs w:val="44"/>
        </w:rPr>
        <w:t>Con grados de libertad= 1 y 53 respectivamente</w:t>
      </w:r>
    </w:p>
    <w:p w:rsidR="009B6E9C" w:rsidRPr="009B6E9C" w:rsidRDefault="009B6E9C" w:rsidP="009B6E9C">
      <w:pPr>
        <w:jc w:val="both"/>
        <w:rPr>
          <w:rFonts w:ascii="Arial" w:eastAsiaTheme="minorEastAsia" w:hAnsi="Arial" w:cs="Arial"/>
          <w:sz w:val="24"/>
          <w:szCs w:val="44"/>
        </w:rPr>
      </w:pPr>
      <w:r w:rsidRPr="009B6E9C">
        <w:rPr>
          <w:rFonts w:ascii="Arial" w:eastAsiaTheme="minorEastAsia" w:hAnsi="Arial" w:cs="Arial"/>
          <w:sz w:val="24"/>
          <w:szCs w:val="44"/>
        </w:rPr>
        <w:t>Según la hipótesis planteada de que no existe relación entre el gasto en alimento y el gasto total en India, el valor p  dado el valor F calculado se acerca a cero, por lo que se rechaza la hipótesis nula.</w:t>
      </w:r>
    </w:p>
    <w:p w:rsidR="009B6E9C" w:rsidRPr="009B6E9C" w:rsidRDefault="009B6E9C" w:rsidP="009B6E9C">
      <w:pPr>
        <w:rPr>
          <w:rFonts w:ascii="Arial" w:hAnsi="Arial" w:cs="Arial"/>
          <w:b/>
          <w:sz w:val="24"/>
        </w:rPr>
      </w:pPr>
      <w:r w:rsidRPr="009B6E9C">
        <w:rPr>
          <w:rFonts w:ascii="Arial" w:hAnsi="Arial" w:cs="Arial"/>
          <w:b/>
          <w:sz w:val="24"/>
        </w:rPr>
        <w:t>5.3)</w:t>
      </w:r>
    </w:p>
    <w:p w:rsidR="009B6E9C" w:rsidRPr="009B6E9C" w:rsidRDefault="009B6E9C" w:rsidP="009B6E9C">
      <w:pPr>
        <w:jc w:val="both"/>
        <w:rPr>
          <w:rFonts w:ascii="Arial" w:eastAsiaTheme="minorEastAsia" w:hAnsi="Arial" w:cs="Arial"/>
          <w:sz w:val="24"/>
          <w:szCs w:val="24"/>
        </w:rPr>
      </w:pPr>
      <w:proofErr w:type="spellStart"/>
      <w:r w:rsidRPr="009B6E9C">
        <w:rPr>
          <w:rFonts w:ascii="Arial" w:eastAsiaTheme="minorEastAsia" w:hAnsi="Arial" w:cs="Arial"/>
          <w:sz w:val="24"/>
          <w:szCs w:val="24"/>
        </w:rPr>
        <w:t>Salmedio</w:t>
      </w:r>
      <w:proofErr w:type="spellEnd"/>
      <w:r w:rsidRPr="009B6E9C">
        <w:rPr>
          <w:rFonts w:ascii="Arial" w:eastAsiaTheme="minorEastAsia" w:hAnsi="Arial" w:cs="Arial"/>
          <w:sz w:val="24"/>
          <w:szCs w:val="24"/>
        </w:rPr>
        <w:t xml:space="preserve"> =     0.7437   +       0.6416 escolaridad. </w:t>
      </w:r>
    </w:p>
    <w:p w:rsidR="009B6E9C" w:rsidRPr="009B6E9C" w:rsidRDefault="009B6E9C" w:rsidP="009B6E9C">
      <w:pPr>
        <w:pStyle w:val="Prrafodelista"/>
        <w:numPr>
          <w:ilvl w:val="0"/>
          <w:numId w:val="1"/>
        </w:numPr>
        <w:jc w:val="both"/>
        <w:rPr>
          <w:rFonts w:ascii="Arial" w:eastAsiaTheme="minorEastAsia" w:hAnsi="Arial" w:cs="Arial"/>
          <w:sz w:val="24"/>
          <w:szCs w:val="24"/>
        </w:rPr>
      </w:pPr>
      <w:r w:rsidRPr="009B6E9C">
        <w:rPr>
          <w:rFonts w:ascii="Arial" w:eastAsiaTheme="minorEastAsia" w:hAnsi="Arial" w:cs="Arial"/>
          <w:sz w:val="24"/>
          <w:szCs w:val="24"/>
        </w:rPr>
        <w:t>Complete los números faltantes.</w:t>
      </w:r>
    </w:p>
    <w:p w:rsidR="009B6E9C" w:rsidRPr="009B6E9C" w:rsidRDefault="009B6E9C" w:rsidP="009B6E9C">
      <w:pPr>
        <w:jc w:val="both"/>
        <w:rPr>
          <w:rFonts w:ascii="Arial" w:eastAsiaTheme="minorEastAsia" w:hAnsi="Arial" w:cs="Arial"/>
          <w:sz w:val="24"/>
          <w:szCs w:val="24"/>
        </w:rPr>
      </w:pPr>
      <w:r w:rsidRPr="009B6E9C">
        <w:rPr>
          <w:rFonts w:ascii="Arial" w:eastAsiaTheme="minorEastAsia" w:hAnsi="Arial" w:cs="Arial"/>
          <w:sz w:val="24"/>
          <w:szCs w:val="24"/>
        </w:rPr>
        <w:t xml:space="preserve">            </w:t>
      </w:r>
      <w:proofErr w:type="spellStart"/>
      <w:proofErr w:type="gramStart"/>
      <w:r w:rsidRPr="009B6E9C">
        <w:rPr>
          <w:rFonts w:ascii="Arial" w:eastAsiaTheme="minorEastAsia" w:hAnsi="Arial" w:cs="Arial"/>
          <w:sz w:val="24"/>
          <w:szCs w:val="24"/>
        </w:rPr>
        <w:t>ee</w:t>
      </w:r>
      <w:proofErr w:type="spellEnd"/>
      <w:proofErr w:type="gramEnd"/>
      <w:r w:rsidRPr="009B6E9C">
        <w:rPr>
          <w:rFonts w:ascii="Arial" w:eastAsiaTheme="minorEastAsia" w:hAnsi="Arial" w:cs="Arial"/>
          <w:sz w:val="24"/>
          <w:szCs w:val="24"/>
        </w:rPr>
        <w:t>=      (0.8355)         (0.06646)</w:t>
      </w:r>
    </w:p>
    <w:p w:rsidR="009B6E9C" w:rsidRPr="009B6E9C" w:rsidRDefault="009B6E9C" w:rsidP="009B6E9C">
      <w:pPr>
        <w:jc w:val="both"/>
        <w:rPr>
          <w:rFonts w:ascii="Arial" w:eastAsiaTheme="minorEastAsia" w:hAnsi="Arial" w:cs="Arial"/>
          <w:sz w:val="24"/>
          <w:szCs w:val="24"/>
        </w:rPr>
      </w:pPr>
      <w:r w:rsidRPr="009B6E9C">
        <w:rPr>
          <w:rFonts w:ascii="Arial" w:eastAsiaTheme="minorEastAsia" w:hAnsi="Arial" w:cs="Arial"/>
          <w:sz w:val="24"/>
          <w:szCs w:val="24"/>
        </w:rPr>
        <w:t xml:space="preserve">               t=      (0.89013)          (9.6536)    </w:t>
      </w: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r</m:t>
            </m:r>
          </m:e>
          <m:sup>
            <m:r>
              <w:rPr>
                <w:rFonts w:ascii="Cambria Math" w:eastAsiaTheme="minorEastAsia" w:hAnsi="Cambria Math" w:cs="Arial"/>
                <w:sz w:val="24"/>
                <w:szCs w:val="24"/>
              </w:rPr>
              <m:t>2</m:t>
            </m:r>
          </m:sup>
        </m:sSup>
      </m:oMath>
      <w:r w:rsidRPr="009B6E9C">
        <w:rPr>
          <w:rFonts w:ascii="Arial" w:eastAsiaTheme="minorEastAsia" w:hAnsi="Arial" w:cs="Arial"/>
          <w:sz w:val="24"/>
          <w:szCs w:val="24"/>
        </w:rPr>
        <w:t>= 0.8944   n=13</w:t>
      </w:r>
    </w:p>
    <w:p w:rsidR="009B6E9C" w:rsidRPr="009B6E9C" w:rsidRDefault="009B6E9C" w:rsidP="009B6E9C">
      <w:pPr>
        <w:pStyle w:val="Prrafodelista"/>
        <w:jc w:val="both"/>
        <w:rPr>
          <w:rFonts w:ascii="Arial" w:eastAsiaTheme="minorEastAsia" w:hAnsi="Arial" w:cs="Arial"/>
          <w:sz w:val="24"/>
          <w:szCs w:val="24"/>
        </w:rPr>
      </w:pPr>
    </w:p>
    <w:p w:rsidR="009B6E9C" w:rsidRPr="009B6E9C" w:rsidDel="007013E0" w:rsidRDefault="009B6E9C" w:rsidP="009B6E9C">
      <w:pPr>
        <w:pStyle w:val="Prrafodelista"/>
        <w:numPr>
          <w:ilvl w:val="0"/>
          <w:numId w:val="1"/>
        </w:numPr>
        <w:jc w:val="both"/>
        <w:rPr>
          <w:del w:id="7" w:author="Andrés Castaño" w:date="2013-06-19T18:02:00Z"/>
          <w:rFonts w:ascii="Arial" w:eastAsiaTheme="minorEastAsia" w:hAnsi="Arial" w:cs="Arial"/>
          <w:sz w:val="24"/>
          <w:szCs w:val="24"/>
        </w:rPr>
      </w:pPr>
      <w:del w:id="8" w:author="Andrés Castaño" w:date="2013-06-19T18:02:00Z">
        <w:r w:rsidRPr="009B6E9C" w:rsidDel="007013E0">
          <w:rPr>
            <w:rFonts w:ascii="Arial" w:eastAsiaTheme="minorEastAsia" w:hAnsi="Arial" w:cs="Arial"/>
            <w:sz w:val="24"/>
            <w:szCs w:val="24"/>
          </w:rPr>
          <w:delText>Como se interpretaría el coeficiente 0.6416.</w:delText>
        </w:r>
      </w:del>
    </w:p>
    <w:p w:rsidR="009B6E9C" w:rsidRPr="009B6E9C" w:rsidDel="007013E0" w:rsidRDefault="009B6E9C" w:rsidP="009B6E9C">
      <w:pPr>
        <w:pStyle w:val="Prrafodelista"/>
        <w:jc w:val="both"/>
        <w:rPr>
          <w:del w:id="9" w:author="Andrés Castaño" w:date="2013-06-19T18:02:00Z"/>
          <w:rFonts w:ascii="Arial" w:eastAsiaTheme="minorEastAsia" w:hAnsi="Arial" w:cs="Arial"/>
          <w:sz w:val="24"/>
          <w:szCs w:val="24"/>
        </w:rPr>
      </w:pPr>
    </w:p>
    <w:p w:rsidR="009B6E9C" w:rsidRPr="009B6E9C" w:rsidDel="007013E0" w:rsidRDefault="009B6E9C" w:rsidP="009B6E9C">
      <w:pPr>
        <w:pStyle w:val="Prrafodelista"/>
        <w:jc w:val="both"/>
        <w:rPr>
          <w:del w:id="10" w:author="Andrés Castaño" w:date="2013-06-19T18:02:00Z"/>
          <w:rFonts w:ascii="Arial" w:eastAsiaTheme="minorEastAsia" w:hAnsi="Arial" w:cs="Arial"/>
          <w:sz w:val="24"/>
          <w:szCs w:val="24"/>
        </w:rPr>
      </w:pPr>
      <w:del w:id="11" w:author="Andrés Castaño" w:date="2013-06-19T18:02:00Z">
        <w:r w:rsidRPr="009B6E9C" w:rsidDel="007013E0">
          <w:rPr>
            <w:rFonts w:ascii="Arial" w:eastAsiaTheme="minorEastAsia" w:hAnsi="Arial" w:cs="Arial"/>
            <w:sz w:val="24"/>
            <w:szCs w:val="24"/>
          </w:rPr>
          <w:delText>En promedio el Salmedio varía 0.6416 cuando la escolaridad varía marginalmente.</w:delText>
        </w:r>
      </w:del>
    </w:p>
    <w:p w:rsidR="009B6E9C" w:rsidRPr="009B6E9C" w:rsidRDefault="009B6E9C" w:rsidP="009B6E9C">
      <w:pPr>
        <w:pStyle w:val="Prrafodelista"/>
        <w:jc w:val="both"/>
        <w:rPr>
          <w:rFonts w:ascii="Arial" w:eastAsiaTheme="minorEastAsia" w:hAnsi="Arial" w:cs="Arial"/>
          <w:sz w:val="24"/>
          <w:szCs w:val="24"/>
        </w:rPr>
      </w:pPr>
    </w:p>
    <w:p w:rsidR="009B6E9C" w:rsidRPr="009B6E9C" w:rsidRDefault="009B6E9C" w:rsidP="009B6E9C">
      <w:pPr>
        <w:pStyle w:val="Prrafodelista"/>
        <w:jc w:val="both"/>
        <w:rPr>
          <w:rFonts w:ascii="Arial" w:eastAsiaTheme="minorEastAsia" w:hAnsi="Arial" w:cs="Arial"/>
          <w:sz w:val="24"/>
          <w:szCs w:val="24"/>
        </w:rPr>
      </w:pPr>
    </w:p>
    <w:p w:rsidR="009B6E9C" w:rsidRPr="009B6E9C" w:rsidRDefault="009B6E9C" w:rsidP="009B6E9C">
      <w:pPr>
        <w:pStyle w:val="Prrafodelista"/>
        <w:numPr>
          <w:ilvl w:val="0"/>
          <w:numId w:val="1"/>
        </w:numPr>
        <w:jc w:val="both"/>
        <w:rPr>
          <w:rFonts w:ascii="Arial" w:eastAsiaTheme="minorEastAsia" w:hAnsi="Arial" w:cs="Arial"/>
          <w:sz w:val="24"/>
          <w:szCs w:val="24"/>
        </w:rPr>
      </w:pPr>
      <w:r w:rsidRPr="009B6E9C">
        <w:rPr>
          <w:rFonts w:ascii="Arial" w:eastAsiaTheme="minorEastAsia" w:hAnsi="Arial" w:cs="Arial"/>
          <w:sz w:val="24"/>
          <w:szCs w:val="24"/>
        </w:rPr>
        <w:t xml:space="preserve">Se rechaza la hipótesis </w:t>
      </w:r>
      <m:oMath>
        <m:sSub>
          <m:sSubPr>
            <m:ctrlPr>
              <w:rPr>
                <w:rFonts w:ascii="Cambria Math" w:eastAsiaTheme="minorEastAsia" w:hAnsi="Cambria Math" w:cs="Arial"/>
                <w:sz w:val="24"/>
                <w:szCs w:val="24"/>
              </w:rPr>
            </m:ctrlPr>
          </m:sSubPr>
          <m:e>
            <m:r>
              <w:rPr>
                <w:rFonts w:ascii="Cambria Math" w:eastAsiaTheme="minorEastAsia" w:hAnsi="Cambria Math" w:cs="Arial"/>
                <w:sz w:val="24"/>
                <w:szCs w:val="24"/>
              </w:rPr>
              <m:t>h</m:t>
            </m:r>
          </m:e>
          <m:sub>
            <m:r>
              <w:rPr>
                <w:rFonts w:ascii="Cambria Math" w:eastAsiaTheme="minorEastAsia" w:hAnsi="Cambria Math" w:cs="Arial"/>
                <w:sz w:val="24"/>
                <w:szCs w:val="24"/>
              </w:rPr>
              <m:t>0</m:t>
            </m:r>
          </m:sub>
        </m:sSub>
      </m:oMath>
      <w:r w:rsidRPr="009B6E9C">
        <w:rPr>
          <w:rFonts w:ascii="Arial" w:eastAsiaTheme="minorEastAsia" w:hAnsi="Arial" w:cs="Arial"/>
          <w:sz w:val="24"/>
          <w:szCs w:val="24"/>
        </w:rPr>
        <w:t xml:space="preserve"> ya que el </w:t>
      </w:r>
      <m:oMath>
        <m:sSub>
          <m:sSubPr>
            <m:ctrlPr>
              <w:rPr>
                <w:rFonts w:ascii="Cambria Math" w:eastAsiaTheme="minorEastAsia" w:hAnsi="Cambria Math" w:cs="Arial"/>
                <w:sz w:val="24"/>
                <w:szCs w:val="24"/>
              </w:rPr>
            </m:ctrlPr>
          </m:sSubPr>
          <m:e>
            <m:r>
              <w:rPr>
                <w:rFonts w:ascii="Cambria Math" w:eastAsiaTheme="minorEastAsia" w:hAnsi="Cambria Math" w:cs="Arial"/>
                <w:sz w:val="24"/>
                <w:szCs w:val="24"/>
              </w:rPr>
              <m:t>B</m:t>
            </m:r>
          </m:e>
          <m:sub>
            <m:r>
              <w:rPr>
                <w:rFonts w:ascii="Cambria Math" w:eastAsiaTheme="minorEastAsia" w:hAnsi="Cambria Math" w:cs="Arial"/>
                <w:sz w:val="24"/>
                <w:szCs w:val="24"/>
              </w:rPr>
              <m:t xml:space="preserve">2 </m:t>
            </m:r>
          </m:sub>
        </m:sSub>
      </m:oMath>
      <w:r w:rsidRPr="009B6E9C">
        <w:rPr>
          <w:rFonts w:ascii="Arial" w:eastAsiaTheme="minorEastAsia" w:hAnsi="Arial" w:cs="Arial"/>
          <w:sz w:val="24"/>
          <w:szCs w:val="24"/>
        </w:rPr>
        <w:t>(0.6416) se encuentra dentro del intervalo de confianza y es distinto de cero.</w:t>
      </w:r>
    </w:p>
    <w:p w:rsidR="009B6E9C" w:rsidRPr="009B6E9C" w:rsidRDefault="009B6E9C" w:rsidP="009B6E9C">
      <w:pPr>
        <w:pStyle w:val="Prrafodelista"/>
        <w:ind w:left="1069"/>
        <w:jc w:val="both"/>
        <w:rPr>
          <w:rFonts w:ascii="Arial" w:eastAsiaTheme="minorEastAsia" w:hAnsi="Arial" w:cs="Arial"/>
          <w:sz w:val="24"/>
          <w:szCs w:val="24"/>
        </w:rPr>
      </w:pPr>
      <w:r w:rsidRPr="009B6E9C">
        <w:rPr>
          <w:rFonts w:ascii="Arial" w:eastAsiaTheme="minorEastAsia" w:hAnsi="Arial" w:cs="Arial"/>
          <w:sz w:val="24"/>
          <w:szCs w:val="24"/>
        </w:rPr>
        <w:t>La prueba utilizada es la prueba de hipótesis con el método de prueba de significancia.</w:t>
      </w:r>
    </w:p>
    <w:p w:rsidR="009B6E9C" w:rsidRPr="009B6E9C" w:rsidRDefault="009B6E9C" w:rsidP="009B6E9C">
      <w:pPr>
        <w:pStyle w:val="Prrafodelista"/>
        <w:ind w:left="1069"/>
        <w:jc w:val="both"/>
        <w:rPr>
          <w:rFonts w:ascii="Arial" w:eastAsiaTheme="minorEastAsia" w:hAnsi="Arial" w:cs="Arial"/>
          <w:sz w:val="24"/>
          <w:szCs w:val="24"/>
          <w:u w:val="single"/>
        </w:rPr>
      </w:pPr>
    </w:p>
    <w:p w:rsidR="009B6E9C" w:rsidRPr="009B6E9C" w:rsidRDefault="009B6E9C" w:rsidP="009B6E9C">
      <w:pPr>
        <w:pStyle w:val="Prrafodelista"/>
        <w:ind w:left="1069"/>
        <w:jc w:val="both"/>
        <w:rPr>
          <w:rFonts w:ascii="Arial" w:eastAsiaTheme="minorEastAsia" w:hAnsi="Arial" w:cs="Arial"/>
          <w:sz w:val="24"/>
          <w:szCs w:val="24"/>
          <w:u w:val="single"/>
        </w:rPr>
      </w:pPr>
      <w:r w:rsidRPr="009B6E9C">
        <w:rPr>
          <w:rFonts w:ascii="Arial" w:eastAsiaTheme="minorEastAsia" w:hAnsi="Arial" w:cs="Arial"/>
          <w:sz w:val="24"/>
          <w:szCs w:val="24"/>
          <w:u w:val="single"/>
        </w:rPr>
        <w:t>El valor p del estadístico de prueba es:</w:t>
      </w:r>
      <w:r w:rsidRPr="009B6E9C">
        <w:rPr>
          <w:rFonts w:ascii="Arial" w:eastAsiaTheme="minorEastAsia" w:hAnsi="Arial" w:cs="Arial"/>
          <w:sz w:val="24"/>
          <w:szCs w:val="24"/>
        </w:rPr>
        <w:t xml:space="preserve">    0,00001</w:t>
      </w:r>
      <w:r w:rsidRPr="009B6E9C">
        <w:rPr>
          <w:rFonts w:ascii="Arial" w:eastAsiaTheme="minorEastAsia" w:hAnsi="Arial" w:cs="Arial"/>
          <w:sz w:val="24"/>
          <w:szCs w:val="24"/>
          <w:u w:val="single"/>
        </w:rPr>
        <w:t xml:space="preserve"> </w:t>
      </w:r>
    </w:p>
    <w:p w:rsidR="009B6E9C" w:rsidRPr="009B6E9C" w:rsidRDefault="009B6E9C" w:rsidP="009B6E9C">
      <w:pPr>
        <w:pStyle w:val="Prrafodelista"/>
        <w:ind w:left="1069"/>
        <w:jc w:val="both"/>
        <w:rPr>
          <w:rFonts w:ascii="Arial" w:eastAsiaTheme="minorEastAsia" w:hAnsi="Arial" w:cs="Arial"/>
          <w:sz w:val="24"/>
          <w:szCs w:val="24"/>
        </w:rPr>
      </w:pPr>
    </w:p>
    <w:p w:rsidR="009B6E9C" w:rsidRPr="009B6E9C" w:rsidRDefault="009B6E9C" w:rsidP="009B6E9C">
      <w:pPr>
        <w:jc w:val="both"/>
        <w:rPr>
          <w:rFonts w:ascii="Arial" w:eastAsiaTheme="minorEastAsia" w:hAnsi="Arial" w:cs="Arial"/>
          <w:i/>
          <w:sz w:val="24"/>
          <w:szCs w:val="24"/>
          <w:u w:val="single"/>
        </w:rPr>
      </w:pPr>
      <w:r w:rsidRPr="009B6E9C">
        <w:rPr>
          <w:rFonts w:ascii="Arial" w:eastAsiaTheme="minorEastAsia" w:hAnsi="Arial" w:cs="Arial"/>
          <w:i/>
          <w:sz w:val="24"/>
          <w:szCs w:val="24"/>
          <w:u w:val="single"/>
        </w:rPr>
        <w:t>Cálculos:</w:t>
      </w:r>
    </w:p>
    <w:p w:rsidR="009B6E9C" w:rsidRPr="009B6E9C" w:rsidRDefault="009B6E9C" w:rsidP="009B6E9C">
      <w:pPr>
        <w:pStyle w:val="Prrafodelista"/>
        <w:jc w:val="both"/>
        <w:rPr>
          <w:rFonts w:ascii="Arial" w:eastAsiaTheme="minorEastAsia" w:hAnsi="Arial" w:cs="Arial"/>
          <w:sz w:val="24"/>
          <w:szCs w:val="24"/>
        </w:rPr>
      </w:pPr>
      <w:r w:rsidRPr="009B6E9C">
        <w:rPr>
          <w:rFonts w:ascii="Arial" w:eastAsiaTheme="minorEastAsia" w:hAnsi="Arial" w:cs="Arial"/>
          <w:noProof/>
          <w:sz w:val="24"/>
          <w:szCs w:val="24"/>
          <w:lang w:val="es-CO" w:eastAsia="es-CO"/>
        </w:rPr>
        <mc:AlternateContent>
          <mc:Choice Requires="wps">
            <w:drawing>
              <wp:anchor distT="0" distB="0" distL="114300" distR="114300" simplePos="0" relativeHeight="251668480" behindDoc="1" locked="0" layoutInCell="1" allowOverlap="1" wp14:anchorId="02977F40" wp14:editId="08F95946">
                <wp:simplePos x="0" y="0"/>
                <wp:positionH relativeFrom="column">
                  <wp:posOffset>567690</wp:posOffset>
                </wp:positionH>
                <wp:positionV relativeFrom="paragraph">
                  <wp:posOffset>69215</wp:posOffset>
                </wp:positionV>
                <wp:extent cx="276225" cy="190500"/>
                <wp:effectExtent l="0" t="0" r="0" b="0"/>
                <wp:wrapThrough wrapText="bothSides">
                  <wp:wrapPolygon edited="0">
                    <wp:start x="4469" y="0"/>
                    <wp:lineTo x="4469" y="19440"/>
                    <wp:lineTo x="16386" y="19440"/>
                    <wp:lineTo x="16386" y="0"/>
                    <wp:lineTo x="4469" y="0"/>
                  </wp:wrapPolygon>
                </wp:wrapThrough>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190500"/>
                        </a:xfrm>
                        <a:prstGeom prst="rect">
                          <a:avLst/>
                        </a:prstGeom>
                        <a:noFill/>
                        <a:ln w="9525">
                          <a:noFill/>
                          <a:miter lim="800000"/>
                          <a:headEnd/>
                          <a:tailEnd/>
                        </a:ln>
                      </wps:spPr>
                      <wps:txbx>
                        <w:txbxContent>
                          <w:p w:rsidR="009B6E9C" w:rsidRDefault="009B6E9C" w:rsidP="009B6E9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44.7pt;margin-top:5.45pt;width:21.75pt;height:1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" filled="f" stroked="f">
                <v:textbox>
                  <w:txbxContent>
                    <w:p w:rsidR="009B6E9C" w:rsidRDefault="009B6E9C" w:rsidP="009B6E9C"/>
                  </w:txbxContent>
                </v:textbox>
                <w10:wrap type="through"/>
              </v:shape>
            </w:pict>
          </mc:Fallback>
        </mc:AlternateContent>
      </w:r>
    </w:p>
    <w:p w:rsidR="009B6E9C" w:rsidRPr="009B6E9C" w:rsidRDefault="009B6E9C" w:rsidP="009B6E9C">
      <w:pPr>
        <w:pStyle w:val="Prrafodelista"/>
        <w:numPr>
          <w:ilvl w:val="0"/>
          <w:numId w:val="2"/>
        </w:numPr>
        <w:jc w:val="both"/>
        <w:rPr>
          <w:rFonts w:ascii="Arial" w:eastAsiaTheme="minorEastAsia" w:hAnsi="Arial" w:cs="Arial"/>
          <w:sz w:val="24"/>
          <w:szCs w:val="24"/>
          <w:lang w:val="en-US"/>
        </w:rPr>
      </w:pPr>
      <w:r w:rsidRPr="007013E0">
        <w:rPr>
          <w:rFonts w:ascii="Arial" w:eastAsiaTheme="minorEastAsia" w:hAnsi="Arial" w:cs="Arial"/>
          <w:sz w:val="24"/>
          <w:szCs w:val="24"/>
          <w:lang w:val="en-US"/>
          <w:rPrChange w:id="12" w:author="Andrés Castaño" w:date="2013-06-19T17:57:00Z">
            <w:rPr>
              <w:rFonts w:ascii="Arial" w:eastAsiaTheme="minorEastAsia" w:hAnsi="Arial" w:cs="Arial"/>
              <w:sz w:val="24"/>
              <w:szCs w:val="24"/>
            </w:rPr>
          </w:rPrChange>
        </w:rPr>
        <w:t xml:space="preserve">     </w:t>
      </w:r>
      <w:r w:rsidRPr="009B6E9C">
        <w:rPr>
          <w:rFonts w:ascii="Arial" w:eastAsiaTheme="minorEastAsia" w:hAnsi="Arial" w:cs="Arial"/>
          <w:sz w:val="24"/>
          <w:szCs w:val="24"/>
          <w:lang w:val="en-US"/>
        </w:rPr>
        <w:t xml:space="preserve">t= </w:t>
      </w:r>
      <m:oMath>
        <m:f>
          <m:fPr>
            <m:ctrlPr>
              <w:rPr>
                <w:rFonts w:ascii="Cambria Math" w:eastAsiaTheme="minorEastAsia" w:hAnsi="Cambria Math" w:cs="Arial"/>
                <w:i/>
                <w:sz w:val="24"/>
                <w:szCs w:val="24"/>
              </w:rPr>
            </m:ctrlPr>
          </m:fPr>
          <m:num>
            <m:r>
              <m:rPr>
                <m:sty m:val="p"/>
              </m:rPr>
              <w:rPr>
                <w:rFonts w:ascii="Cambria Math" w:eastAsiaTheme="minorEastAsia" w:hAnsi="Cambria Math" w:cs="Arial"/>
                <w:sz w:val="24"/>
                <w:szCs w:val="24"/>
                <w:lang w:val="en-US"/>
              </w:rPr>
              <m:t xml:space="preserve">  </m:t>
            </m:r>
            <m:sSub>
              <m:sSubPr>
                <m:ctrlPr>
                  <w:rPr>
                    <w:rFonts w:ascii="Cambria Math" w:eastAsiaTheme="minorEastAsia" w:hAnsi="Cambria Math" w:cs="Arial"/>
                    <w:sz w:val="24"/>
                    <w:szCs w:val="24"/>
                  </w:rPr>
                </m:ctrlPr>
              </m:sSubPr>
              <m:e>
                <m:acc>
                  <m:accPr>
                    <m:ctrlPr>
                      <w:rPr>
                        <w:rFonts w:ascii="Cambria Math" w:eastAsiaTheme="minorEastAsia" w:hAnsi="Cambria Math" w:cs="Arial"/>
                        <w:i/>
                        <w:sz w:val="24"/>
                        <w:szCs w:val="24"/>
                      </w:rPr>
                    </m:ctrlPr>
                  </m:accPr>
                  <m:e>
                    <m:r>
                      <w:rPr>
                        <w:rFonts w:ascii="Cambria Math" w:eastAsiaTheme="minorEastAsia" w:hAnsi="Cambria Math" w:cs="Arial"/>
                        <w:sz w:val="24"/>
                        <w:szCs w:val="24"/>
                      </w:rPr>
                      <m:t>B</m:t>
                    </m:r>
                  </m:e>
                </m:acc>
              </m:e>
              <m:sub>
                <m:r>
                  <w:rPr>
                    <w:rFonts w:ascii="Cambria Math" w:eastAsiaTheme="minorEastAsia" w:hAnsi="Cambria Math" w:cs="Arial"/>
                    <w:sz w:val="24"/>
                    <w:szCs w:val="24"/>
                    <w:lang w:val="en-US"/>
                  </w:rPr>
                  <m:t>1</m:t>
                </m:r>
              </m:sub>
            </m:sSub>
            <m:r>
              <m:rPr>
                <m:sty m:val="p"/>
              </m:rPr>
              <w:rPr>
                <w:rFonts w:ascii="Cambria Math" w:eastAsiaTheme="minorEastAsia" w:hAnsi="Cambria Math" w:cs="Arial"/>
                <w:sz w:val="24"/>
                <w:szCs w:val="24"/>
                <w:lang w:val="en-US"/>
              </w:rPr>
              <m:t xml:space="preserve">- </m:t>
            </m:r>
            <m:sSub>
              <m:sSubPr>
                <m:ctrlPr>
                  <w:rPr>
                    <w:rFonts w:ascii="Cambria Math" w:eastAsiaTheme="minorEastAsia" w:hAnsi="Cambria Math" w:cs="Arial"/>
                    <w:sz w:val="24"/>
                    <w:szCs w:val="24"/>
                  </w:rPr>
                </m:ctrlPr>
              </m:sSubPr>
              <m:e>
                <m:r>
                  <m:rPr>
                    <m:sty m:val="p"/>
                  </m:rPr>
                  <w:rPr>
                    <w:rFonts w:ascii="Cambria Math" w:eastAsiaTheme="minorEastAsia" w:hAnsi="Cambria Math" w:cs="Arial"/>
                    <w:sz w:val="24"/>
                    <w:szCs w:val="24"/>
                  </w:rPr>
                  <m:t>β</m:t>
                </m:r>
              </m:e>
              <m:sub>
                <m:r>
                  <w:rPr>
                    <w:rFonts w:ascii="Cambria Math" w:eastAsiaTheme="minorEastAsia" w:hAnsi="Cambria Math" w:cs="Arial"/>
                    <w:sz w:val="24"/>
                    <w:szCs w:val="24"/>
                    <w:lang w:val="en-US"/>
                  </w:rPr>
                  <m:t>1</m:t>
                </m:r>
              </m:sub>
            </m:sSub>
          </m:num>
          <m:den>
            <m:r>
              <w:rPr>
                <w:rFonts w:ascii="Cambria Math" w:eastAsiaTheme="minorEastAsia" w:hAnsi="Cambria Math" w:cs="Arial"/>
                <w:sz w:val="24"/>
                <w:szCs w:val="24"/>
              </w:rPr>
              <m:t>ee</m:t>
            </m:r>
            <m:r>
              <m:rPr>
                <m:sty m:val="p"/>
              </m:rPr>
              <w:rPr>
                <w:rFonts w:ascii="Cambria Math" w:eastAsiaTheme="minorEastAsia" w:hAnsi="Cambria Math" w:cs="Arial"/>
                <w:sz w:val="24"/>
                <w:szCs w:val="24"/>
                <w:lang w:val="en-US"/>
              </w:rPr>
              <m:t xml:space="preserve"> </m:t>
            </m:r>
            <m:sSub>
              <m:sSubPr>
                <m:ctrlPr>
                  <w:rPr>
                    <w:rFonts w:ascii="Cambria Math" w:eastAsiaTheme="minorEastAsia" w:hAnsi="Cambria Math" w:cs="Arial"/>
                    <w:sz w:val="24"/>
                    <w:szCs w:val="24"/>
                  </w:rPr>
                </m:ctrlPr>
              </m:sSubPr>
              <m:e>
                <m:acc>
                  <m:accPr>
                    <m:ctrlPr>
                      <w:rPr>
                        <w:rFonts w:ascii="Cambria Math" w:eastAsiaTheme="minorEastAsia" w:hAnsi="Cambria Math" w:cs="Arial"/>
                        <w:i/>
                        <w:sz w:val="24"/>
                        <w:szCs w:val="24"/>
                      </w:rPr>
                    </m:ctrlPr>
                  </m:accPr>
                  <m:e>
                    <m:r>
                      <w:rPr>
                        <w:rFonts w:ascii="Cambria Math" w:eastAsiaTheme="minorEastAsia" w:hAnsi="Cambria Math" w:cs="Arial"/>
                        <w:sz w:val="24"/>
                        <w:szCs w:val="24"/>
                      </w:rPr>
                      <m:t>B</m:t>
                    </m:r>
                  </m:e>
                </m:acc>
              </m:e>
              <m:sub>
                <m:r>
                  <w:rPr>
                    <w:rFonts w:ascii="Cambria Math" w:eastAsiaTheme="minorEastAsia" w:hAnsi="Cambria Math" w:cs="Arial"/>
                    <w:sz w:val="24"/>
                    <w:szCs w:val="24"/>
                    <w:lang w:val="en-US"/>
                  </w:rPr>
                  <m:t>1</m:t>
                </m:r>
              </m:sub>
            </m:sSub>
          </m:den>
        </m:f>
      </m:oMath>
      <w:r w:rsidRPr="009B6E9C">
        <w:rPr>
          <w:rFonts w:ascii="Arial" w:eastAsiaTheme="minorEastAsia" w:hAnsi="Arial" w:cs="Arial"/>
          <w:sz w:val="24"/>
          <w:szCs w:val="24"/>
          <w:lang w:val="en-US"/>
        </w:rPr>
        <w:t xml:space="preserve">                                               t=   </w:t>
      </w:r>
      <m:oMath>
        <m:f>
          <m:fPr>
            <m:ctrlPr>
              <w:rPr>
                <w:rFonts w:ascii="Cambria Math" w:eastAsiaTheme="minorEastAsia" w:hAnsi="Cambria Math" w:cs="Arial"/>
                <w:i/>
                <w:sz w:val="24"/>
                <w:szCs w:val="24"/>
              </w:rPr>
            </m:ctrlPr>
          </m:fPr>
          <m:num>
            <m:r>
              <m:rPr>
                <m:sty m:val="p"/>
              </m:rPr>
              <w:rPr>
                <w:rFonts w:ascii="Cambria Math" w:eastAsiaTheme="minorEastAsia" w:hAnsi="Cambria Math" w:cs="Arial"/>
                <w:sz w:val="24"/>
                <w:szCs w:val="24"/>
                <w:lang w:val="en-US"/>
              </w:rPr>
              <m:t xml:space="preserve">  </m:t>
            </m:r>
            <m:sSub>
              <m:sSubPr>
                <m:ctrlPr>
                  <w:rPr>
                    <w:rFonts w:ascii="Cambria Math" w:eastAsiaTheme="minorEastAsia" w:hAnsi="Cambria Math" w:cs="Arial"/>
                    <w:sz w:val="24"/>
                    <w:szCs w:val="24"/>
                  </w:rPr>
                </m:ctrlPr>
              </m:sSubPr>
              <m:e>
                <m:acc>
                  <m:accPr>
                    <m:ctrlPr>
                      <w:rPr>
                        <w:rFonts w:ascii="Cambria Math" w:eastAsiaTheme="minorEastAsia" w:hAnsi="Cambria Math" w:cs="Arial"/>
                        <w:i/>
                        <w:sz w:val="24"/>
                        <w:szCs w:val="24"/>
                      </w:rPr>
                    </m:ctrlPr>
                  </m:accPr>
                  <m:e>
                    <m:r>
                      <w:rPr>
                        <w:rFonts w:ascii="Cambria Math" w:eastAsiaTheme="minorEastAsia" w:hAnsi="Cambria Math" w:cs="Arial"/>
                        <w:sz w:val="24"/>
                        <w:szCs w:val="24"/>
                      </w:rPr>
                      <m:t>B</m:t>
                    </m:r>
                  </m:e>
                </m:acc>
              </m:e>
              <m:sub>
                <m:r>
                  <w:rPr>
                    <w:rFonts w:ascii="Cambria Math" w:eastAsiaTheme="minorEastAsia" w:hAnsi="Cambria Math" w:cs="Arial"/>
                    <w:sz w:val="24"/>
                    <w:szCs w:val="24"/>
                    <w:lang w:val="en-US"/>
                  </w:rPr>
                  <m:t>2</m:t>
                </m:r>
              </m:sub>
            </m:sSub>
            <m:r>
              <m:rPr>
                <m:sty m:val="p"/>
              </m:rPr>
              <w:rPr>
                <w:rFonts w:ascii="Cambria Math" w:eastAsiaTheme="minorEastAsia" w:hAnsi="Cambria Math" w:cs="Arial"/>
                <w:sz w:val="24"/>
                <w:szCs w:val="24"/>
                <w:lang w:val="en-US"/>
              </w:rPr>
              <m:t xml:space="preserve">- </m:t>
            </m:r>
            <m:sSub>
              <m:sSubPr>
                <m:ctrlPr>
                  <w:rPr>
                    <w:rFonts w:ascii="Cambria Math" w:eastAsiaTheme="minorEastAsia" w:hAnsi="Cambria Math" w:cs="Arial"/>
                    <w:sz w:val="24"/>
                    <w:szCs w:val="24"/>
                  </w:rPr>
                </m:ctrlPr>
              </m:sSubPr>
              <m:e>
                <m:r>
                  <m:rPr>
                    <m:sty m:val="p"/>
                  </m:rPr>
                  <w:rPr>
                    <w:rFonts w:ascii="Cambria Math" w:eastAsiaTheme="minorEastAsia" w:hAnsi="Cambria Math" w:cs="Arial"/>
                    <w:sz w:val="24"/>
                    <w:szCs w:val="24"/>
                  </w:rPr>
                  <m:t>β</m:t>
                </m:r>
              </m:e>
              <m:sub>
                <m:r>
                  <w:rPr>
                    <w:rFonts w:ascii="Cambria Math" w:eastAsiaTheme="minorEastAsia" w:hAnsi="Cambria Math" w:cs="Arial"/>
                    <w:sz w:val="24"/>
                    <w:szCs w:val="24"/>
                    <w:lang w:val="en-US"/>
                  </w:rPr>
                  <m:t>2</m:t>
                </m:r>
              </m:sub>
            </m:sSub>
          </m:num>
          <m:den>
            <m:r>
              <w:rPr>
                <w:rFonts w:ascii="Cambria Math" w:eastAsiaTheme="minorEastAsia" w:hAnsi="Cambria Math" w:cs="Arial"/>
                <w:sz w:val="24"/>
                <w:szCs w:val="24"/>
              </w:rPr>
              <m:t>ee</m:t>
            </m:r>
            <m:r>
              <w:rPr>
                <w:rFonts w:ascii="Cambria Math" w:eastAsiaTheme="minorEastAsia" w:hAnsi="Cambria Math" w:cs="Arial"/>
                <w:sz w:val="24"/>
                <w:szCs w:val="24"/>
                <w:lang w:val="en-US"/>
              </w:rPr>
              <m:t xml:space="preserve"> </m:t>
            </m:r>
            <m:sSub>
              <m:sSubPr>
                <m:ctrlPr>
                  <w:rPr>
                    <w:rFonts w:ascii="Cambria Math" w:eastAsiaTheme="minorEastAsia" w:hAnsi="Cambria Math" w:cs="Arial"/>
                    <w:sz w:val="24"/>
                    <w:szCs w:val="24"/>
                  </w:rPr>
                </m:ctrlPr>
              </m:sSubPr>
              <m:e>
                <m:acc>
                  <m:accPr>
                    <m:ctrlPr>
                      <w:rPr>
                        <w:rFonts w:ascii="Cambria Math" w:eastAsiaTheme="minorEastAsia" w:hAnsi="Cambria Math" w:cs="Arial"/>
                        <w:i/>
                        <w:sz w:val="24"/>
                        <w:szCs w:val="24"/>
                      </w:rPr>
                    </m:ctrlPr>
                  </m:accPr>
                  <m:e>
                    <m:r>
                      <w:rPr>
                        <w:rFonts w:ascii="Cambria Math" w:eastAsiaTheme="minorEastAsia" w:hAnsi="Cambria Math" w:cs="Arial"/>
                        <w:sz w:val="24"/>
                        <w:szCs w:val="24"/>
                      </w:rPr>
                      <m:t>B</m:t>
                    </m:r>
                  </m:e>
                </m:acc>
              </m:e>
              <m:sub>
                <m:r>
                  <w:rPr>
                    <w:rFonts w:ascii="Cambria Math" w:eastAsiaTheme="minorEastAsia" w:hAnsi="Cambria Math" w:cs="Arial"/>
                    <w:sz w:val="24"/>
                    <w:szCs w:val="24"/>
                    <w:lang w:val="en-US"/>
                  </w:rPr>
                  <m:t>2</m:t>
                </m:r>
              </m:sub>
            </m:sSub>
            <m:r>
              <w:rPr>
                <w:rFonts w:ascii="Cambria Math" w:eastAsiaTheme="minorEastAsia" w:hAnsi="Cambria Math" w:cs="Arial"/>
                <w:sz w:val="24"/>
                <w:szCs w:val="24"/>
                <w:lang w:val="en-US"/>
              </w:rPr>
              <m:t xml:space="preserve"> </m:t>
            </m:r>
            <m:r>
              <m:rPr>
                <m:sty m:val="p"/>
              </m:rPr>
              <w:rPr>
                <w:rFonts w:ascii="Cambria Math" w:eastAsiaTheme="minorEastAsia" w:hAnsi="Cambria Math" w:cs="Arial"/>
                <w:sz w:val="24"/>
                <w:szCs w:val="24"/>
                <w:lang w:val="en-US"/>
              </w:rPr>
              <m:t xml:space="preserve"> </m:t>
            </m:r>
          </m:den>
        </m:f>
      </m:oMath>
      <w:r w:rsidRPr="009B6E9C">
        <w:rPr>
          <w:rFonts w:ascii="Arial" w:eastAsiaTheme="minorEastAsia" w:hAnsi="Arial" w:cs="Arial"/>
          <w:sz w:val="24"/>
          <w:szCs w:val="24"/>
          <w:lang w:val="en-US"/>
        </w:rPr>
        <w:t xml:space="preserve">                  </w:t>
      </w:r>
    </w:p>
    <w:p w:rsidR="009B6E9C" w:rsidRPr="009B6E9C" w:rsidRDefault="009B6E9C" w:rsidP="009B6E9C">
      <w:pPr>
        <w:jc w:val="both"/>
        <w:rPr>
          <w:rFonts w:ascii="Arial" w:eastAsiaTheme="minorEastAsia" w:hAnsi="Arial" w:cs="Arial"/>
          <w:sz w:val="24"/>
          <w:szCs w:val="24"/>
          <w:lang w:val="en-US"/>
        </w:rPr>
      </w:pPr>
      <w:r w:rsidRPr="009B6E9C">
        <w:rPr>
          <w:rFonts w:ascii="Arial" w:eastAsiaTheme="minorEastAsia" w:hAnsi="Arial" w:cs="Arial"/>
          <w:sz w:val="24"/>
          <w:szCs w:val="24"/>
          <w:lang w:val="en-US"/>
        </w:rPr>
        <w:t xml:space="preserve">                t= </w:t>
      </w:r>
      <m:oMath>
        <m:f>
          <m:fPr>
            <m:ctrlPr>
              <w:rPr>
                <w:rFonts w:ascii="Cambria Math" w:eastAsiaTheme="minorEastAsia" w:hAnsi="Cambria Math" w:cs="Arial"/>
                <w:i/>
                <w:sz w:val="24"/>
                <w:szCs w:val="24"/>
              </w:rPr>
            </m:ctrlPr>
          </m:fPr>
          <m:num>
            <m:r>
              <w:rPr>
                <w:rFonts w:ascii="Cambria Math" w:eastAsiaTheme="minorEastAsia" w:hAnsi="Cambria Math" w:cs="Arial"/>
                <w:sz w:val="24"/>
                <w:szCs w:val="24"/>
                <w:lang w:val="en-US"/>
              </w:rPr>
              <m:t>0.7437</m:t>
            </m:r>
          </m:num>
          <m:den>
            <m:r>
              <w:rPr>
                <w:rFonts w:ascii="Cambria Math" w:eastAsiaTheme="minorEastAsia" w:hAnsi="Cambria Math" w:cs="Arial"/>
                <w:sz w:val="24"/>
                <w:szCs w:val="24"/>
                <w:lang w:val="en-US"/>
              </w:rPr>
              <m:t>0.8355</m:t>
            </m:r>
          </m:den>
        </m:f>
      </m:oMath>
      <w:r w:rsidRPr="009B6E9C">
        <w:rPr>
          <w:rFonts w:ascii="Arial" w:eastAsiaTheme="minorEastAsia" w:hAnsi="Arial" w:cs="Arial"/>
          <w:sz w:val="24"/>
          <w:szCs w:val="24"/>
          <w:lang w:val="en-US"/>
        </w:rPr>
        <w:t xml:space="preserve"> = 0.89013                                                 9.6536 = </w:t>
      </w:r>
      <m:oMath>
        <m:f>
          <m:fPr>
            <m:ctrlPr>
              <w:rPr>
                <w:rFonts w:ascii="Cambria Math" w:eastAsiaTheme="minorEastAsia" w:hAnsi="Cambria Math" w:cs="Arial"/>
                <w:i/>
                <w:sz w:val="24"/>
                <w:szCs w:val="24"/>
              </w:rPr>
            </m:ctrlPr>
          </m:fPr>
          <m:num>
            <m:r>
              <w:rPr>
                <w:rFonts w:ascii="Cambria Math" w:eastAsiaTheme="minorEastAsia" w:hAnsi="Cambria Math" w:cs="Arial"/>
                <w:sz w:val="24"/>
                <w:szCs w:val="24"/>
                <w:lang w:val="en-US"/>
              </w:rPr>
              <m:t>0.6416</m:t>
            </m:r>
          </m:num>
          <m:den>
            <m:r>
              <w:rPr>
                <w:rFonts w:ascii="Cambria Math" w:eastAsiaTheme="minorEastAsia" w:hAnsi="Cambria Math" w:cs="Arial"/>
                <w:sz w:val="24"/>
                <w:szCs w:val="24"/>
              </w:rPr>
              <m:t>ee</m:t>
            </m:r>
            <m:r>
              <w:rPr>
                <w:rFonts w:ascii="Cambria Math" w:eastAsiaTheme="minorEastAsia" w:hAnsi="Cambria Math" w:cs="Arial"/>
                <w:sz w:val="24"/>
                <w:szCs w:val="24"/>
                <w:lang w:val="en-US"/>
              </w:rPr>
              <m:t xml:space="preserve"> </m:t>
            </m:r>
            <m:sSub>
              <m:sSubPr>
                <m:ctrlPr>
                  <w:rPr>
                    <w:rFonts w:ascii="Cambria Math" w:eastAsiaTheme="minorEastAsia" w:hAnsi="Cambria Math" w:cs="Arial"/>
                    <w:sz w:val="24"/>
                    <w:szCs w:val="24"/>
                  </w:rPr>
                </m:ctrlPr>
              </m:sSubPr>
              <m:e>
                <m:acc>
                  <m:accPr>
                    <m:ctrlPr>
                      <w:rPr>
                        <w:rFonts w:ascii="Cambria Math" w:eastAsiaTheme="minorEastAsia" w:hAnsi="Cambria Math" w:cs="Arial"/>
                        <w:i/>
                        <w:sz w:val="24"/>
                        <w:szCs w:val="24"/>
                      </w:rPr>
                    </m:ctrlPr>
                  </m:accPr>
                  <m:e>
                    <m:r>
                      <w:rPr>
                        <w:rFonts w:ascii="Cambria Math" w:eastAsiaTheme="minorEastAsia" w:hAnsi="Cambria Math" w:cs="Arial"/>
                        <w:sz w:val="24"/>
                        <w:szCs w:val="24"/>
                      </w:rPr>
                      <m:t>B</m:t>
                    </m:r>
                  </m:e>
                </m:acc>
              </m:e>
              <m:sub>
                <m:r>
                  <w:rPr>
                    <w:rFonts w:ascii="Cambria Math" w:eastAsiaTheme="minorEastAsia" w:hAnsi="Cambria Math" w:cs="Arial"/>
                    <w:sz w:val="24"/>
                    <w:szCs w:val="24"/>
                    <w:lang w:val="en-US"/>
                  </w:rPr>
                  <m:t>2</m:t>
                </m:r>
              </m:sub>
            </m:sSub>
          </m:den>
        </m:f>
      </m:oMath>
    </w:p>
    <w:p w:rsidR="009B6E9C" w:rsidRPr="009B6E9C" w:rsidRDefault="009B6E9C" w:rsidP="009B6E9C">
      <w:pPr>
        <w:jc w:val="center"/>
        <w:rPr>
          <w:rFonts w:ascii="Arial" w:eastAsiaTheme="minorEastAsia" w:hAnsi="Arial" w:cs="Arial"/>
          <w:sz w:val="24"/>
          <w:szCs w:val="24"/>
          <w:lang w:val="en-US"/>
        </w:rPr>
      </w:pPr>
      <m:oMath>
        <m:r>
          <w:rPr>
            <w:rFonts w:ascii="Cambria Math" w:eastAsiaTheme="minorEastAsia" w:hAnsi="Cambria Math" w:cs="Arial"/>
            <w:sz w:val="24"/>
            <w:szCs w:val="24"/>
          </w:rPr>
          <m:t>ee</m:t>
        </m:r>
        <m:r>
          <m:rPr>
            <m:sty m:val="p"/>
          </m:rPr>
          <w:rPr>
            <w:rFonts w:ascii="Cambria Math" w:eastAsiaTheme="minorEastAsia" w:hAnsi="Cambria Math" w:cs="Arial"/>
            <w:sz w:val="24"/>
            <w:szCs w:val="24"/>
            <w:lang w:val="en-US"/>
          </w:rPr>
          <m:t xml:space="preserve"> </m:t>
        </m:r>
        <m:sSub>
          <m:sSubPr>
            <m:ctrlPr>
              <w:rPr>
                <w:rFonts w:ascii="Cambria Math" w:eastAsiaTheme="minorEastAsia" w:hAnsi="Cambria Math" w:cs="Arial"/>
                <w:sz w:val="24"/>
                <w:szCs w:val="24"/>
              </w:rPr>
            </m:ctrlPr>
          </m:sSubPr>
          <m:e>
            <m:acc>
              <m:accPr>
                <m:ctrlPr>
                  <w:rPr>
                    <w:rFonts w:ascii="Cambria Math" w:eastAsiaTheme="minorEastAsia" w:hAnsi="Cambria Math" w:cs="Arial"/>
                    <w:i/>
                    <w:sz w:val="24"/>
                    <w:szCs w:val="24"/>
                  </w:rPr>
                </m:ctrlPr>
              </m:accPr>
              <m:e>
                <m:r>
                  <w:rPr>
                    <w:rFonts w:ascii="Cambria Math" w:eastAsiaTheme="minorEastAsia" w:hAnsi="Cambria Math" w:cs="Arial"/>
                    <w:sz w:val="24"/>
                    <w:szCs w:val="24"/>
                  </w:rPr>
                  <m:t>B</m:t>
                </m:r>
              </m:e>
            </m:acc>
          </m:e>
          <m:sub>
            <m:r>
              <w:rPr>
                <w:rFonts w:ascii="Cambria Math" w:eastAsiaTheme="minorEastAsia" w:hAnsi="Cambria Math" w:cs="Arial"/>
                <w:sz w:val="24"/>
                <w:szCs w:val="24"/>
                <w:lang w:val="en-US"/>
              </w:rPr>
              <m:t>2</m:t>
            </m:r>
          </m:sub>
        </m:sSub>
        <m:r>
          <w:rPr>
            <w:rFonts w:ascii="Cambria Math" w:eastAsiaTheme="minorEastAsia" w:hAnsi="Cambria Math" w:cs="Arial"/>
            <w:sz w:val="24"/>
            <w:szCs w:val="24"/>
            <w:lang w:val="en-US"/>
          </w:rPr>
          <m:t xml:space="preserve"> </m:t>
        </m:r>
        <m:r>
          <m:rPr>
            <m:sty m:val="p"/>
          </m:rPr>
          <w:rPr>
            <w:rFonts w:ascii="Cambria Math" w:eastAsiaTheme="minorEastAsia" w:hAnsi="Cambria Math" w:cs="Arial"/>
            <w:sz w:val="24"/>
            <w:szCs w:val="24"/>
            <w:lang w:val="en-US"/>
          </w:rPr>
          <m:t xml:space="preserve"> </m:t>
        </m:r>
      </m:oMath>
      <w:r w:rsidRPr="009B6E9C">
        <w:rPr>
          <w:rFonts w:ascii="Arial" w:eastAsiaTheme="minorEastAsia" w:hAnsi="Arial" w:cs="Arial"/>
          <w:sz w:val="24"/>
          <w:szCs w:val="24"/>
          <w:lang w:val="en-US"/>
        </w:rPr>
        <w:t xml:space="preserve">= </w:t>
      </w:r>
      <m:oMath>
        <m:f>
          <m:fPr>
            <m:ctrlPr>
              <w:rPr>
                <w:rFonts w:ascii="Cambria Math" w:eastAsiaTheme="minorEastAsia" w:hAnsi="Cambria Math" w:cs="Arial"/>
                <w:i/>
                <w:sz w:val="24"/>
                <w:szCs w:val="24"/>
              </w:rPr>
            </m:ctrlPr>
          </m:fPr>
          <m:num>
            <m:r>
              <w:rPr>
                <w:rFonts w:ascii="Cambria Math" w:eastAsiaTheme="minorEastAsia" w:hAnsi="Cambria Math" w:cs="Arial"/>
                <w:sz w:val="24"/>
                <w:szCs w:val="24"/>
                <w:lang w:val="en-US"/>
              </w:rPr>
              <m:t>0.6416</m:t>
            </m:r>
          </m:num>
          <m:den>
            <m:r>
              <w:rPr>
                <w:rFonts w:ascii="Cambria Math" w:eastAsiaTheme="minorEastAsia" w:hAnsi="Cambria Math" w:cs="Arial"/>
                <w:sz w:val="24"/>
                <w:szCs w:val="24"/>
                <w:lang w:val="en-US"/>
              </w:rPr>
              <m:t>9.6536</m:t>
            </m:r>
          </m:den>
        </m:f>
      </m:oMath>
      <w:r w:rsidRPr="009B6E9C">
        <w:rPr>
          <w:rFonts w:ascii="Arial" w:eastAsiaTheme="minorEastAsia" w:hAnsi="Arial" w:cs="Arial"/>
          <w:sz w:val="24"/>
          <w:szCs w:val="24"/>
          <w:lang w:val="en-US"/>
        </w:rPr>
        <w:t xml:space="preserve"> = 0.0664</w:t>
      </w:r>
    </w:p>
    <w:p w:rsidR="009B6E9C" w:rsidRPr="009B6E9C" w:rsidRDefault="009B6E9C" w:rsidP="009B6E9C">
      <w:pPr>
        <w:jc w:val="both"/>
        <w:rPr>
          <w:rFonts w:ascii="Arial" w:eastAsiaTheme="minorEastAsia" w:hAnsi="Arial" w:cs="Arial"/>
          <w:sz w:val="24"/>
          <w:szCs w:val="24"/>
          <w:lang w:val="en-US"/>
        </w:rPr>
      </w:pPr>
      <w:r w:rsidRPr="009B6E9C">
        <w:rPr>
          <w:rFonts w:ascii="Arial" w:eastAsiaTheme="minorEastAsia" w:hAnsi="Arial" w:cs="Arial"/>
          <w:sz w:val="24"/>
          <w:szCs w:val="24"/>
          <w:lang w:val="en-US"/>
        </w:rPr>
        <w:t xml:space="preserve">     </w:t>
      </w:r>
    </w:p>
    <w:p w:rsidR="009B6E9C" w:rsidRPr="009B6E9C" w:rsidRDefault="009B6E9C" w:rsidP="009B6E9C">
      <w:pPr>
        <w:jc w:val="both"/>
        <w:rPr>
          <w:rFonts w:ascii="Arial" w:eastAsiaTheme="minorEastAsia" w:hAnsi="Arial" w:cs="Arial"/>
          <w:sz w:val="24"/>
          <w:szCs w:val="24"/>
          <w:lang w:val="en-US"/>
        </w:rPr>
      </w:pPr>
      <w:r w:rsidRPr="009B6E9C">
        <w:rPr>
          <w:rFonts w:ascii="Arial" w:eastAsiaTheme="minorEastAsia" w:hAnsi="Arial" w:cs="Arial"/>
          <w:sz w:val="24"/>
          <w:szCs w:val="24"/>
          <w:lang w:val="en-US"/>
        </w:rPr>
        <w:t xml:space="preserve">      c)  100(1- </w:t>
      </w:r>
      <w:r w:rsidRPr="009B6E9C">
        <w:rPr>
          <w:rFonts w:ascii="Arial" w:eastAsiaTheme="minorEastAsia" w:hAnsi="Arial" w:cs="Arial"/>
          <w:sz w:val="24"/>
          <w:szCs w:val="24"/>
        </w:rPr>
        <w:t>α</w:t>
      </w:r>
      <w:r w:rsidRPr="009B6E9C">
        <w:rPr>
          <w:rFonts w:ascii="Arial" w:eastAsiaTheme="minorEastAsia" w:hAnsi="Arial" w:cs="Arial"/>
          <w:sz w:val="24"/>
          <w:szCs w:val="24"/>
          <w:lang w:val="en-US"/>
        </w:rPr>
        <w:t xml:space="preserve">) = 95 </w:t>
      </w:r>
    </w:p>
    <w:p w:rsidR="009B6E9C" w:rsidRPr="009B6E9C" w:rsidRDefault="009B6E9C" w:rsidP="009B6E9C">
      <w:pPr>
        <w:jc w:val="both"/>
        <w:rPr>
          <w:rFonts w:ascii="Arial" w:eastAsiaTheme="minorEastAsia" w:hAnsi="Arial" w:cs="Arial"/>
          <w:sz w:val="24"/>
          <w:szCs w:val="24"/>
          <w:lang w:val="en-US"/>
        </w:rPr>
      </w:pPr>
      <w:r w:rsidRPr="009B6E9C">
        <w:rPr>
          <w:rFonts w:ascii="Arial" w:eastAsiaTheme="minorEastAsia" w:hAnsi="Arial" w:cs="Arial"/>
          <w:sz w:val="24"/>
          <w:szCs w:val="24"/>
          <w:lang w:val="en-US"/>
        </w:rPr>
        <w:t xml:space="preserve">                    1- </w:t>
      </w:r>
      <w:proofErr w:type="gramStart"/>
      <w:r w:rsidRPr="009B6E9C">
        <w:rPr>
          <w:rFonts w:ascii="Arial" w:eastAsiaTheme="minorEastAsia" w:hAnsi="Arial" w:cs="Arial"/>
          <w:sz w:val="24"/>
          <w:szCs w:val="24"/>
        </w:rPr>
        <w:t>α</w:t>
      </w:r>
      <w:proofErr w:type="gramEnd"/>
      <w:r w:rsidRPr="009B6E9C">
        <w:rPr>
          <w:rFonts w:ascii="Arial" w:eastAsiaTheme="minorEastAsia" w:hAnsi="Arial" w:cs="Arial"/>
          <w:sz w:val="24"/>
          <w:szCs w:val="24"/>
          <w:lang w:val="en-US"/>
        </w:rPr>
        <w:t xml:space="preserve"> = 0.95                                                 </w:t>
      </w:r>
      <m:oMath>
        <m:f>
          <m:fPr>
            <m:ctrlPr>
              <w:rPr>
                <w:rFonts w:ascii="Cambria Math" w:eastAsiaTheme="minorEastAsia" w:hAnsi="Cambria Math" w:cs="Arial"/>
                <w:i/>
                <w:sz w:val="24"/>
                <w:szCs w:val="24"/>
              </w:rPr>
            </m:ctrlPr>
          </m:fPr>
          <m:num>
            <m:r>
              <m:rPr>
                <m:sty m:val="p"/>
              </m:rPr>
              <w:rPr>
                <w:rFonts w:ascii="Cambria Math" w:eastAsiaTheme="minorEastAsia" w:hAnsi="Cambria Math" w:cs="Arial"/>
                <w:sz w:val="24"/>
                <w:szCs w:val="24"/>
                <w:lang w:val="en-US"/>
              </w:rPr>
              <m:t xml:space="preserve"> </m:t>
            </m:r>
            <m:r>
              <m:rPr>
                <m:sty m:val="p"/>
              </m:rPr>
              <w:rPr>
                <w:rFonts w:ascii="Cambria Math" w:eastAsiaTheme="minorEastAsia" w:hAnsi="Cambria Math" w:cs="Arial"/>
                <w:sz w:val="24"/>
                <w:szCs w:val="24"/>
              </w:rPr>
              <m:t>α</m:t>
            </m:r>
            <m:r>
              <m:rPr>
                <m:sty m:val="p"/>
              </m:rPr>
              <w:rPr>
                <w:rFonts w:ascii="Cambria Math" w:eastAsiaTheme="minorEastAsia" w:hAnsi="Cambria Math" w:cs="Arial"/>
                <w:sz w:val="24"/>
                <w:szCs w:val="24"/>
                <w:lang w:val="en-US"/>
              </w:rPr>
              <m:t xml:space="preserve"> </m:t>
            </m:r>
          </m:num>
          <m:den>
            <m:r>
              <w:rPr>
                <w:rFonts w:ascii="Cambria Math" w:eastAsiaTheme="minorEastAsia" w:hAnsi="Cambria Math" w:cs="Arial"/>
                <w:sz w:val="24"/>
                <w:szCs w:val="24"/>
                <w:lang w:val="en-US"/>
              </w:rPr>
              <m:t>2</m:t>
            </m:r>
          </m:den>
        </m:f>
      </m:oMath>
      <w:r w:rsidRPr="009B6E9C">
        <w:rPr>
          <w:rFonts w:ascii="Arial" w:eastAsiaTheme="minorEastAsia" w:hAnsi="Arial" w:cs="Arial"/>
          <w:sz w:val="24"/>
          <w:szCs w:val="24"/>
          <w:lang w:val="en-US"/>
        </w:rPr>
        <w:t xml:space="preserve"> = </w:t>
      </w:r>
      <m:oMath>
        <m:f>
          <m:fPr>
            <m:ctrlPr>
              <w:rPr>
                <w:rFonts w:ascii="Cambria Math" w:eastAsiaTheme="minorEastAsia" w:hAnsi="Cambria Math" w:cs="Arial"/>
                <w:i/>
                <w:sz w:val="24"/>
                <w:szCs w:val="24"/>
              </w:rPr>
            </m:ctrlPr>
          </m:fPr>
          <m:num>
            <m:r>
              <w:rPr>
                <w:rFonts w:ascii="Cambria Math" w:eastAsiaTheme="minorEastAsia" w:hAnsi="Cambria Math" w:cs="Arial"/>
                <w:sz w:val="24"/>
                <w:szCs w:val="24"/>
                <w:lang w:val="en-US"/>
              </w:rPr>
              <m:t>0.05</m:t>
            </m:r>
          </m:num>
          <m:den>
            <m:r>
              <w:rPr>
                <w:rFonts w:ascii="Cambria Math" w:eastAsiaTheme="minorEastAsia" w:hAnsi="Cambria Math" w:cs="Arial"/>
                <w:sz w:val="24"/>
                <w:szCs w:val="24"/>
                <w:lang w:val="en-US"/>
              </w:rPr>
              <m:t>2</m:t>
            </m:r>
          </m:den>
        </m:f>
      </m:oMath>
    </w:p>
    <w:p w:rsidR="009B6E9C" w:rsidRPr="007013E0" w:rsidRDefault="009B6E9C" w:rsidP="009B6E9C">
      <w:pPr>
        <w:jc w:val="both"/>
        <w:rPr>
          <w:rFonts w:ascii="Arial" w:eastAsiaTheme="minorEastAsia" w:hAnsi="Arial" w:cs="Arial"/>
          <w:sz w:val="24"/>
          <w:szCs w:val="24"/>
          <w:lang w:val="en-US"/>
          <w:rPrChange w:id="13" w:author="Andrés Castaño" w:date="2013-06-19T17:57:00Z">
            <w:rPr>
              <w:rFonts w:ascii="Arial" w:eastAsiaTheme="minorEastAsia" w:hAnsi="Arial" w:cs="Arial"/>
              <w:sz w:val="24"/>
              <w:szCs w:val="24"/>
            </w:rPr>
          </w:rPrChange>
        </w:rPr>
      </w:pPr>
      <w:r w:rsidRPr="009B6E9C">
        <w:rPr>
          <w:rFonts w:ascii="Arial" w:eastAsiaTheme="minorEastAsia" w:hAnsi="Arial" w:cs="Arial"/>
          <w:sz w:val="24"/>
          <w:szCs w:val="24"/>
          <w:lang w:val="en-US"/>
        </w:rPr>
        <w:t xml:space="preserve">                      </w:t>
      </w:r>
      <w:r w:rsidRPr="007013E0">
        <w:rPr>
          <w:rFonts w:ascii="Arial" w:eastAsiaTheme="minorEastAsia" w:hAnsi="Arial" w:cs="Arial"/>
          <w:sz w:val="24"/>
          <w:szCs w:val="24"/>
          <w:lang w:val="en-US"/>
          <w:rPrChange w:id="14" w:author="Andrés Castaño" w:date="2013-06-19T17:57:00Z">
            <w:rPr>
              <w:rFonts w:ascii="Arial" w:eastAsiaTheme="minorEastAsia" w:hAnsi="Arial" w:cs="Arial"/>
              <w:sz w:val="24"/>
              <w:szCs w:val="24"/>
            </w:rPr>
          </w:rPrChange>
        </w:rPr>
        <w:t>-</w:t>
      </w:r>
      <w:r w:rsidRPr="009B6E9C">
        <w:rPr>
          <w:rFonts w:ascii="Arial" w:eastAsiaTheme="minorEastAsia" w:hAnsi="Arial" w:cs="Arial"/>
          <w:sz w:val="24"/>
          <w:szCs w:val="24"/>
        </w:rPr>
        <w:t>α</w:t>
      </w:r>
      <w:r w:rsidRPr="007013E0">
        <w:rPr>
          <w:rFonts w:ascii="Arial" w:eastAsiaTheme="minorEastAsia" w:hAnsi="Arial" w:cs="Arial"/>
          <w:sz w:val="24"/>
          <w:szCs w:val="24"/>
          <w:lang w:val="en-US"/>
          <w:rPrChange w:id="15" w:author="Andrés Castaño" w:date="2013-06-19T17:57:00Z">
            <w:rPr>
              <w:rFonts w:ascii="Arial" w:eastAsiaTheme="minorEastAsia" w:hAnsi="Arial" w:cs="Arial"/>
              <w:sz w:val="24"/>
              <w:szCs w:val="24"/>
            </w:rPr>
          </w:rPrChange>
        </w:rPr>
        <w:t xml:space="preserve"> = 0.95 -1 </w:t>
      </w:r>
    </w:p>
    <w:p w:rsidR="009B6E9C" w:rsidRPr="009B6E9C" w:rsidRDefault="009B6E9C" w:rsidP="009B6E9C">
      <w:pPr>
        <w:jc w:val="both"/>
        <w:rPr>
          <w:rFonts w:ascii="Arial" w:eastAsiaTheme="minorEastAsia" w:hAnsi="Arial" w:cs="Arial"/>
          <w:sz w:val="24"/>
          <w:szCs w:val="24"/>
        </w:rPr>
      </w:pPr>
      <w:r w:rsidRPr="007013E0">
        <w:rPr>
          <w:rFonts w:ascii="Arial" w:eastAsiaTheme="minorEastAsia" w:hAnsi="Arial" w:cs="Arial"/>
          <w:sz w:val="24"/>
          <w:szCs w:val="24"/>
          <w:lang w:val="en-US"/>
          <w:rPrChange w:id="16" w:author="Andrés Castaño" w:date="2013-06-19T17:57:00Z">
            <w:rPr>
              <w:rFonts w:ascii="Arial" w:eastAsiaTheme="minorEastAsia" w:hAnsi="Arial" w:cs="Arial"/>
              <w:sz w:val="24"/>
              <w:szCs w:val="24"/>
            </w:rPr>
          </w:rPrChange>
        </w:rPr>
        <w:t xml:space="preserve">                     </w:t>
      </w:r>
      <w:r w:rsidRPr="009B6E9C">
        <w:rPr>
          <w:rFonts w:ascii="Arial" w:eastAsiaTheme="minorEastAsia" w:hAnsi="Arial" w:cs="Arial"/>
          <w:sz w:val="24"/>
          <w:szCs w:val="24"/>
        </w:rPr>
        <w:t xml:space="preserve">- α = -0.05 / *-1                                         </w:t>
      </w:r>
      <m:oMath>
        <m:f>
          <m:fPr>
            <m:ctrlPr>
              <w:rPr>
                <w:rFonts w:ascii="Cambria Math" w:eastAsiaTheme="minorEastAsia" w:hAnsi="Cambria Math" w:cs="Arial"/>
                <w:i/>
                <w:sz w:val="24"/>
                <w:szCs w:val="24"/>
              </w:rPr>
            </m:ctrlPr>
          </m:fPr>
          <m:num>
            <m:r>
              <m:rPr>
                <m:sty m:val="p"/>
              </m:rPr>
              <w:rPr>
                <w:rFonts w:ascii="Cambria Math" w:eastAsiaTheme="minorEastAsia" w:hAnsi="Cambria Math" w:cs="Arial"/>
                <w:sz w:val="24"/>
                <w:szCs w:val="24"/>
              </w:rPr>
              <m:t xml:space="preserve"> α </m:t>
            </m:r>
          </m:num>
          <m:den>
            <m:r>
              <w:rPr>
                <w:rFonts w:ascii="Cambria Math" w:eastAsiaTheme="minorEastAsia" w:hAnsi="Cambria Math" w:cs="Arial"/>
                <w:sz w:val="24"/>
                <w:szCs w:val="24"/>
              </w:rPr>
              <m:t xml:space="preserve">2 </m:t>
            </m:r>
          </m:den>
        </m:f>
      </m:oMath>
      <w:r w:rsidRPr="009B6E9C">
        <w:rPr>
          <w:rFonts w:ascii="Arial" w:eastAsiaTheme="minorEastAsia" w:hAnsi="Arial" w:cs="Arial"/>
          <w:sz w:val="24"/>
          <w:szCs w:val="24"/>
        </w:rPr>
        <w:t xml:space="preserve"> = 0.025      </w:t>
      </w:r>
    </w:p>
    <w:p w:rsidR="009B6E9C" w:rsidRPr="009B6E9C" w:rsidRDefault="009B6E9C" w:rsidP="009B6E9C">
      <w:pPr>
        <w:jc w:val="both"/>
        <w:rPr>
          <w:rFonts w:ascii="Arial" w:eastAsiaTheme="minorEastAsia" w:hAnsi="Arial" w:cs="Arial"/>
          <w:sz w:val="24"/>
          <w:szCs w:val="24"/>
        </w:rPr>
      </w:pPr>
      <w:r w:rsidRPr="009B6E9C">
        <w:rPr>
          <w:rFonts w:ascii="Arial" w:eastAsiaTheme="minorEastAsia" w:hAnsi="Arial" w:cs="Arial"/>
          <w:sz w:val="24"/>
          <w:szCs w:val="24"/>
        </w:rPr>
        <w:t xml:space="preserve">                       α = 0.05    </w:t>
      </w:r>
    </w:p>
    <w:p w:rsidR="009B6E9C" w:rsidRPr="009B6E9C" w:rsidRDefault="001B3CD6" w:rsidP="009B6E9C">
      <w:pPr>
        <w:pStyle w:val="Prrafodelista"/>
        <w:ind w:left="1069"/>
        <w:jc w:val="both"/>
        <w:rPr>
          <w:rFonts w:ascii="Arial" w:eastAsiaTheme="minorEastAsia" w:hAnsi="Arial" w:cs="Arial"/>
          <w:sz w:val="24"/>
          <w:szCs w:val="24"/>
        </w:rPr>
      </w:pPr>
      <m:oMathPara>
        <m:oMathParaPr>
          <m:jc m:val="left"/>
        </m:oMathParaPr>
        <m:oMath>
          <m:sSub>
            <m:sSubPr>
              <m:ctrlPr>
                <w:rPr>
                  <w:rFonts w:ascii="Cambria Math" w:eastAsiaTheme="minorEastAsia" w:hAnsi="Cambria Math" w:cs="Arial"/>
                  <w:sz w:val="24"/>
                  <w:szCs w:val="24"/>
                </w:rPr>
              </m:ctrlPr>
            </m:sSubPr>
            <m:e>
              <m:acc>
                <m:accPr>
                  <m:ctrlPr>
                    <w:rPr>
                      <w:rFonts w:ascii="Cambria Math" w:eastAsiaTheme="minorEastAsia" w:hAnsi="Cambria Math" w:cs="Arial"/>
                      <w:i/>
                      <w:sz w:val="24"/>
                      <w:szCs w:val="24"/>
                    </w:rPr>
                  </m:ctrlPr>
                </m:accPr>
                <m:e>
                  <m:r>
                    <w:rPr>
                      <w:rFonts w:ascii="Cambria Math" w:eastAsiaTheme="minorEastAsia" w:hAnsi="Cambria Math" w:cs="Arial"/>
                      <w:sz w:val="24"/>
                      <w:szCs w:val="24"/>
                    </w:rPr>
                    <m:t>B</m:t>
                  </m:r>
                </m:e>
              </m:acc>
            </m:e>
            <m:sub>
              <m:r>
                <w:rPr>
                  <w:rFonts w:ascii="Cambria Math" w:eastAsiaTheme="minorEastAsia" w:hAnsi="Cambria Math" w:cs="Arial"/>
                  <w:sz w:val="24"/>
                  <w:szCs w:val="24"/>
                </w:rPr>
                <m:t>2</m:t>
              </m:r>
            </m:sub>
          </m:sSub>
          <m:r>
            <w:rPr>
              <w:rFonts w:ascii="Cambria Math" w:eastAsiaTheme="minorEastAsia" w:hAnsi="Cambria Math" w:cs="Arial"/>
              <w:sz w:val="24"/>
              <w:szCs w:val="24"/>
            </w:rPr>
            <m:t>-</m:t>
          </m:r>
          <m:sSub>
            <m:sSubPr>
              <m:ctrlPr>
                <w:rPr>
                  <w:rFonts w:ascii="Cambria Math" w:eastAsiaTheme="minorEastAsia" w:hAnsi="Cambria Math" w:cs="Arial"/>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 xml:space="preserve">n-k, </m:t>
              </m:r>
              <m:f>
                <m:fPr>
                  <m:ctrlPr>
                    <w:rPr>
                      <w:rFonts w:ascii="Cambria Math" w:eastAsiaTheme="minorEastAsia" w:hAnsi="Cambria Math" w:cs="Arial"/>
                      <w:i/>
                      <w:sz w:val="24"/>
                      <w:szCs w:val="24"/>
                    </w:rPr>
                  </m:ctrlPr>
                </m:fPr>
                <m:num>
                  <m:r>
                    <m:rPr>
                      <m:sty m:val="p"/>
                    </m:rPr>
                    <w:rPr>
                      <w:rFonts w:ascii="Cambria Math" w:eastAsiaTheme="minorEastAsia" w:hAnsi="Cambria Math" w:cs="Arial"/>
                      <w:sz w:val="24"/>
                      <w:szCs w:val="24"/>
                    </w:rPr>
                    <m:t>α</m:t>
                  </m:r>
                </m:num>
                <m:den>
                  <m:r>
                    <w:rPr>
                      <w:rFonts w:ascii="Cambria Math" w:eastAsiaTheme="minorEastAsia" w:hAnsi="Cambria Math" w:cs="Arial"/>
                      <w:sz w:val="24"/>
                      <w:szCs w:val="24"/>
                    </w:rPr>
                    <m:t>2</m:t>
                  </m:r>
                </m:den>
              </m:f>
            </m:sub>
          </m:sSub>
          <m:r>
            <w:rPr>
              <w:rFonts w:ascii="Cambria Math" w:eastAsiaTheme="minorEastAsia" w:hAnsi="Cambria Math" w:cs="Arial"/>
              <w:sz w:val="24"/>
              <w:szCs w:val="24"/>
            </w:rPr>
            <m:t>*ee</m:t>
          </m:r>
          <m:sSub>
            <m:sSubPr>
              <m:ctrlPr>
                <w:rPr>
                  <w:rFonts w:ascii="Cambria Math" w:eastAsiaTheme="minorEastAsia" w:hAnsi="Cambria Math" w:cs="Arial"/>
                  <w:sz w:val="24"/>
                  <w:szCs w:val="24"/>
                </w:rPr>
              </m:ctrlPr>
            </m:sSubPr>
            <m:e>
              <m:acc>
                <m:accPr>
                  <m:ctrlPr>
                    <w:rPr>
                      <w:rFonts w:ascii="Cambria Math" w:eastAsiaTheme="minorEastAsia" w:hAnsi="Cambria Math" w:cs="Arial"/>
                      <w:i/>
                      <w:sz w:val="24"/>
                      <w:szCs w:val="24"/>
                    </w:rPr>
                  </m:ctrlPr>
                </m:accPr>
                <m:e>
                  <m:r>
                    <w:rPr>
                      <w:rFonts w:ascii="Cambria Math" w:eastAsiaTheme="minorEastAsia" w:hAnsi="Cambria Math" w:cs="Arial"/>
                      <w:sz w:val="24"/>
                      <w:szCs w:val="24"/>
                    </w:rPr>
                    <m:t>B</m:t>
                  </m:r>
                </m:e>
              </m:acc>
            </m:e>
            <m:sub>
              <m:r>
                <w:rPr>
                  <w:rFonts w:ascii="Cambria Math" w:eastAsiaTheme="minorEastAsia" w:hAnsi="Cambria Math" w:cs="Arial"/>
                  <w:sz w:val="24"/>
                  <w:szCs w:val="24"/>
                </w:rPr>
                <m:t>2</m:t>
              </m:r>
            </m:sub>
          </m:sSub>
          <m:r>
            <w:rPr>
              <w:rFonts w:ascii="Cambria Math" w:eastAsiaTheme="minorEastAsia" w:hAnsi="Cambria Math" w:cs="Arial"/>
              <w:sz w:val="24"/>
              <w:szCs w:val="24"/>
            </w:rPr>
            <m:t>≤</m:t>
          </m:r>
          <m:r>
            <m:rPr>
              <m:sty m:val="p"/>
            </m:rPr>
            <w:rPr>
              <w:rFonts w:ascii="Cambria Math" w:eastAsiaTheme="minorEastAsia" w:hAnsi="Cambria Math" w:cs="Arial"/>
              <w:sz w:val="24"/>
              <w:szCs w:val="24"/>
            </w:rPr>
            <m:t xml:space="preserve"> </m:t>
          </m:r>
          <m:sSub>
            <m:sSubPr>
              <m:ctrlPr>
                <w:rPr>
                  <w:rFonts w:ascii="Cambria Math" w:eastAsiaTheme="minorEastAsia" w:hAnsi="Cambria Math" w:cs="Arial"/>
                  <w:sz w:val="24"/>
                  <w:szCs w:val="24"/>
                </w:rPr>
              </m:ctrlPr>
            </m:sSubPr>
            <m:e>
              <m:r>
                <m:rPr>
                  <m:sty m:val="p"/>
                </m:rPr>
                <w:rPr>
                  <w:rFonts w:ascii="Cambria Math" w:eastAsiaTheme="minorEastAsia" w:hAnsi="Cambria Math" w:cs="Arial"/>
                  <w:sz w:val="24"/>
                  <w:szCs w:val="24"/>
                </w:rPr>
                <m:t>β</m:t>
              </m:r>
            </m:e>
            <m:sub>
              <m:r>
                <w:rPr>
                  <w:rFonts w:ascii="Cambria Math" w:eastAsiaTheme="minorEastAsia" w:hAnsi="Cambria Math" w:cs="Arial"/>
                  <w:sz w:val="24"/>
                  <w:szCs w:val="24"/>
                </w:rPr>
                <m:t>2</m:t>
              </m:r>
            </m:sub>
          </m:sSub>
          <m:r>
            <w:rPr>
              <w:rFonts w:ascii="Cambria Math" w:eastAsiaTheme="minorEastAsia" w:hAnsi="Cambria Math" w:cs="Arial"/>
              <w:sz w:val="24"/>
              <w:szCs w:val="24"/>
            </w:rPr>
            <m:t xml:space="preserve"> ≤</m:t>
          </m:r>
          <m:sSub>
            <m:sSubPr>
              <m:ctrlPr>
                <w:rPr>
                  <w:rFonts w:ascii="Cambria Math" w:eastAsiaTheme="minorEastAsia" w:hAnsi="Cambria Math" w:cs="Arial"/>
                  <w:sz w:val="24"/>
                  <w:szCs w:val="24"/>
                </w:rPr>
              </m:ctrlPr>
            </m:sSubPr>
            <m:e>
              <m:acc>
                <m:accPr>
                  <m:ctrlPr>
                    <w:rPr>
                      <w:rFonts w:ascii="Cambria Math" w:eastAsiaTheme="minorEastAsia" w:hAnsi="Cambria Math" w:cs="Arial"/>
                      <w:i/>
                      <w:sz w:val="24"/>
                      <w:szCs w:val="24"/>
                    </w:rPr>
                  </m:ctrlPr>
                </m:accPr>
                <m:e>
                  <m:r>
                    <w:rPr>
                      <w:rFonts w:ascii="Cambria Math" w:eastAsiaTheme="minorEastAsia" w:hAnsi="Cambria Math" w:cs="Arial"/>
                      <w:sz w:val="24"/>
                      <w:szCs w:val="24"/>
                    </w:rPr>
                    <m:t>B</m:t>
                  </m:r>
                </m:e>
              </m:acc>
            </m:e>
            <m:sub>
              <m:r>
                <w:rPr>
                  <w:rFonts w:ascii="Cambria Math" w:eastAsiaTheme="minorEastAsia" w:hAnsi="Cambria Math" w:cs="Arial"/>
                  <w:sz w:val="24"/>
                  <w:szCs w:val="24"/>
                </w:rPr>
                <m:t>2</m:t>
              </m:r>
            </m:sub>
          </m:sSub>
          <m:r>
            <w:rPr>
              <w:rFonts w:ascii="Cambria Math" w:eastAsiaTheme="minorEastAsia" w:hAnsi="Cambria Math" w:cs="Arial"/>
              <w:sz w:val="24"/>
              <w:szCs w:val="24"/>
            </w:rPr>
            <m:t>+</m:t>
          </m:r>
          <m:sSub>
            <m:sSubPr>
              <m:ctrlPr>
                <w:rPr>
                  <w:rFonts w:ascii="Cambria Math" w:eastAsiaTheme="minorEastAsia" w:hAnsi="Cambria Math" w:cs="Arial"/>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 xml:space="preserve">n-k, </m:t>
              </m:r>
              <m:f>
                <m:fPr>
                  <m:ctrlPr>
                    <w:rPr>
                      <w:rFonts w:ascii="Cambria Math" w:eastAsiaTheme="minorEastAsia" w:hAnsi="Cambria Math" w:cs="Arial"/>
                      <w:i/>
                      <w:sz w:val="24"/>
                      <w:szCs w:val="24"/>
                    </w:rPr>
                  </m:ctrlPr>
                </m:fPr>
                <m:num>
                  <m:r>
                    <m:rPr>
                      <m:sty m:val="p"/>
                    </m:rPr>
                    <w:rPr>
                      <w:rFonts w:ascii="Cambria Math" w:eastAsiaTheme="minorEastAsia" w:hAnsi="Cambria Math" w:cs="Arial"/>
                      <w:sz w:val="24"/>
                      <w:szCs w:val="24"/>
                    </w:rPr>
                    <m:t>α</m:t>
                  </m:r>
                </m:num>
                <m:den>
                  <m:r>
                    <w:rPr>
                      <w:rFonts w:ascii="Cambria Math" w:eastAsiaTheme="minorEastAsia" w:hAnsi="Cambria Math" w:cs="Arial"/>
                      <w:sz w:val="24"/>
                      <w:szCs w:val="24"/>
                    </w:rPr>
                    <m:t>2</m:t>
                  </m:r>
                </m:den>
              </m:f>
            </m:sub>
          </m:sSub>
          <m:r>
            <w:rPr>
              <w:rFonts w:ascii="Cambria Math" w:eastAsiaTheme="minorEastAsia" w:hAnsi="Cambria Math" w:cs="Arial"/>
              <w:sz w:val="24"/>
              <w:szCs w:val="24"/>
            </w:rPr>
            <m:t>*ee</m:t>
          </m:r>
          <m:sSub>
            <m:sSubPr>
              <m:ctrlPr>
                <w:rPr>
                  <w:rFonts w:ascii="Cambria Math" w:eastAsiaTheme="minorEastAsia" w:hAnsi="Cambria Math" w:cs="Arial"/>
                  <w:sz w:val="24"/>
                  <w:szCs w:val="24"/>
                </w:rPr>
              </m:ctrlPr>
            </m:sSubPr>
            <m:e>
              <m:acc>
                <m:accPr>
                  <m:ctrlPr>
                    <w:rPr>
                      <w:rFonts w:ascii="Cambria Math" w:eastAsiaTheme="minorEastAsia" w:hAnsi="Cambria Math" w:cs="Arial"/>
                      <w:i/>
                      <w:sz w:val="24"/>
                      <w:szCs w:val="24"/>
                    </w:rPr>
                  </m:ctrlPr>
                </m:accPr>
                <m:e>
                  <m:r>
                    <w:rPr>
                      <w:rFonts w:ascii="Cambria Math" w:eastAsiaTheme="minorEastAsia" w:hAnsi="Cambria Math" w:cs="Arial"/>
                      <w:sz w:val="24"/>
                      <w:szCs w:val="24"/>
                    </w:rPr>
                    <m:t>B</m:t>
                  </m:r>
                </m:e>
              </m:acc>
            </m:e>
            <m:sub>
              <m:r>
                <w:rPr>
                  <w:rFonts w:ascii="Cambria Math" w:eastAsiaTheme="minorEastAsia" w:hAnsi="Cambria Math" w:cs="Arial"/>
                  <w:sz w:val="24"/>
                  <w:szCs w:val="24"/>
                </w:rPr>
                <m:t>2</m:t>
              </m:r>
            </m:sub>
          </m:sSub>
          <m:r>
            <m:rPr>
              <m:sty m:val="p"/>
            </m:rPr>
            <w:rPr>
              <w:rFonts w:ascii="Cambria Math" w:eastAsiaTheme="minorEastAsia" w:hAnsi="Cambria Math" w:cs="Arial"/>
              <w:sz w:val="24"/>
              <w:szCs w:val="24"/>
            </w:rPr>
            <m:t xml:space="preserve"> </m:t>
          </m:r>
        </m:oMath>
      </m:oMathPara>
    </w:p>
    <w:p w:rsidR="009B6E9C" w:rsidRPr="009B6E9C" w:rsidRDefault="009B6E9C" w:rsidP="009B6E9C">
      <w:pPr>
        <w:jc w:val="both"/>
        <w:rPr>
          <w:rFonts w:ascii="Arial" w:eastAsiaTheme="minorEastAsia" w:hAnsi="Arial" w:cs="Arial"/>
          <w:sz w:val="24"/>
          <w:szCs w:val="24"/>
        </w:rPr>
      </w:pPr>
      <w:r w:rsidRPr="009B6E9C">
        <w:rPr>
          <w:rFonts w:ascii="Arial" w:eastAsiaTheme="minorEastAsia" w:hAnsi="Arial" w:cs="Arial"/>
          <w:sz w:val="24"/>
          <w:szCs w:val="24"/>
        </w:rPr>
        <w:t xml:space="preserve">              0.6416 – 2.201 * 0.06646 </w:t>
      </w:r>
      <m:oMath>
        <m:r>
          <w:rPr>
            <w:rFonts w:ascii="Cambria Math" w:eastAsiaTheme="minorEastAsia" w:hAnsi="Cambria Math" w:cs="Arial"/>
            <w:sz w:val="24"/>
            <w:szCs w:val="24"/>
          </w:rPr>
          <m:t>≤</m:t>
        </m:r>
      </m:oMath>
      <w:r w:rsidRPr="009B6E9C">
        <w:rPr>
          <w:rFonts w:ascii="Arial" w:eastAsiaTheme="minorEastAsia" w:hAnsi="Arial" w:cs="Arial"/>
          <w:sz w:val="24"/>
          <w:szCs w:val="24"/>
        </w:rPr>
        <w:t xml:space="preserve"> </w:t>
      </w:r>
      <m:oMath>
        <m:sSub>
          <m:sSubPr>
            <m:ctrlPr>
              <w:rPr>
                <w:rFonts w:ascii="Cambria Math" w:eastAsiaTheme="minorEastAsia" w:hAnsi="Cambria Math" w:cs="Arial"/>
                <w:sz w:val="24"/>
                <w:szCs w:val="24"/>
              </w:rPr>
            </m:ctrlPr>
          </m:sSubPr>
          <m:e>
            <m:r>
              <m:rPr>
                <m:sty m:val="p"/>
              </m:rPr>
              <w:rPr>
                <w:rFonts w:ascii="Cambria Math" w:eastAsiaTheme="minorEastAsia" w:hAnsi="Cambria Math" w:cs="Arial"/>
                <w:sz w:val="24"/>
                <w:szCs w:val="24"/>
              </w:rPr>
              <m:t>β</m:t>
            </m:r>
          </m:e>
          <m:sub>
            <m:r>
              <w:rPr>
                <w:rFonts w:ascii="Cambria Math" w:eastAsiaTheme="minorEastAsia" w:hAnsi="Cambria Math" w:cs="Arial"/>
                <w:sz w:val="24"/>
                <w:szCs w:val="24"/>
              </w:rPr>
              <m:t>2</m:t>
            </m:r>
          </m:sub>
        </m:sSub>
        <m:r>
          <w:rPr>
            <w:rFonts w:ascii="Cambria Math" w:eastAsiaTheme="minorEastAsia" w:hAnsi="Cambria Math" w:cs="Arial"/>
            <w:sz w:val="24"/>
            <w:szCs w:val="24"/>
          </w:rPr>
          <m:t>≤</m:t>
        </m:r>
      </m:oMath>
      <w:r w:rsidRPr="009B6E9C">
        <w:rPr>
          <w:rFonts w:ascii="Arial" w:eastAsiaTheme="minorEastAsia" w:hAnsi="Arial" w:cs="Arial"/>
          <w:sz w:val="24"/>
          <w:szCs w:val="24"/>
        </w:rPr>
        <w:t xml:space="preserve"> 0.6416 + 2.201 * 0.06646</w:t>
      </w:r>
    </w:p>
    <w:p w:rsidR="009B6E9C" w:rsidRPr="009B6E9C" w:rsidRDefault="009B6E9C" w:rsidP="009B6E9C">
      <w:pPr>
        <w:jc w:val="both"/>
        <w:rPr>
          <w:rFonts w:ascii="Arial" w:eastAsiaTheme="minorEastAsia" w:hAnsi="Arial" w:cs="Arial"/>
          <w:sz w:val="24"/>
          <w:szCs w:val="24"/>
        </w:rPr>
      </w:pPr>
      <w:r w:rsidRPr="009B6E9C">
        <w:rPr>
          <w:rFonts w:ascii="Arial" w:eastAsiaTheme="minorEastAsia" w:hAnsi="Arial" w:cs="Arial"/>
          <w:sz w:val="24"/>
          <w:szCs w:val="24"/>
        </w:rPr>
        <w:t xml:space="preserve">                                                  0.49532 </w:t>
      </w:r>
      <m:oMath>
        <m:r>
          <w:rPr>
            <w:rFonts w:ascii="Cambria Math" w:eastAsiaTheme="minorEastAsia" w:hAnsi="Cambria Math" w:cs="Arial"/>
            <w:sz w:val="24"/>
            <w:szCs w:val="24"/>
          </w:rPr>
          <m:t>≤</m:t>
        </m:r>
      </m:oMath>
      <w:r w:rsidRPr="009B6E9C">
        <w:rPr>
          <w:rFonts w:ascii="Arial" w:eastAsiaTheme="minorEastAsia" w:hAnsi="Arial" w:cs="Arial"/>
          <w:sz w:val="24"/>
          <w:szCs w:val="24"/>
        </w:rPr>
        <w:t xml:space="preserve"> </w:t>
      </w:r>
      <m:oMath>
        <m:sSub>
          <m:sSubPr>
            <m:ctrlPr>
              <w:rPr>
                <w:rFonts w:ascii="Cambria Math" w:eastAsiaTheme="minorEastAsia" w:hAnsi="Cambria Math" w:cs="Arial"/>
                <w:sz w:val="24"/>
                <w:szCs w:val="24"/>
              </w:rPr>
            </m:ctrlPr>
          </m:sSubPr>
          <m:e>
            <m:r>
              <m:rPr>
                <m:sty m:val="p"/>
              </m:rPr>
              <w:rPr>
                <w:rFonts w:ascii="Cambria Math" w:eastAsiaTheme="minorEastAsia" w:hAnsi="Cambria Math" w:cs="Arial"/>
                <w:sz w:val="24"/>
                <w:szCs w:val="24"/>
              </w:rPr>
              <m:t>β</m:t>
            </m:r>
          </m:e>
          <m:sub>
            <m:r>
              <w:rPr>
                <w:rFonts w:ascii="Cambria Math" w:eastAsiaTheme="minorEastAsia" w:hAnsi="Cambria Math" w:cs="Arial"/>
                <w:sz w:val="24"/>
                <w:szCs w:val="24"/>
              </w:rPr>
              <m:t>2</m:t>
            </m:r>
          </m:sub>
        </m:sSub>
        <m:r>
          <w:rPr>
            <w:rFonts w:ascii="Cambria Math" w:eastAsiaTheme="minorEastAsia" w:hAnsi="Cambria Math" w:cs="Arial"/>
            <w:sz w:val="24"/>
            <w:szCs w:val="24"/>
          </w:rPr>
          <m:t>≤</m:t>
        </m:r>
      </m:oMath>
      <w:r w:rsidRPr="009B6E9C">
        <w:rPr>
          <w:rFonts w:ascii="Arial" w:eastAsiaTheme="minorEastAsia" w:hAnsi="Arial" w:cs="Arial"/>
          <w:sz w:val="24"/>
          <w:szCs w:val="24"/>
        </w:rPr>
        <w:t xml:space="preserve"> 0.78788</w:t>
      </w:r>
    </w:p>
    <w:p w:rsidR="009B6E9C" w:rsidRPr="009B6E9C" w:rsidRDefault="009B6E9C" w:rsidP="009B6E9C">
      <w:pPr>
        <w:jc w:val="both"/>
        <w:rPr>
          <w:rFonts w:ascii="Arial" w:eastAsiaTheme="minorEastAsia" w:hAnsi="Arial" w:cs="Arial"/>
          <w:sz w:val="24"/>
          <w:szCs w:val="24"/>
        </w:rPr>
      </w:pPr>
      <w:r w:rsidRPr="009B6E9C">
        <w:rPr>
          <w:rFonts w:ascii="Arial" w:eastAsiaTheme="minorEastAsia" w:hAnsi="Arial" w:cs="Arial"/>
          <w:sz w:val="24"/>
          <w:szCs w:val="24"/>
        </w:rPr>
        <w:t xml:space="preserve">      </w:t>
      </w:r>
    </w:p>
    <w:p w:rsidR="009B6E9C" w:rsidRPr="009B6E9C" w:rsidRDefault="009B6E9C" w:rsidP="009B6E9C">
      <w:pPr>
        <w:jc w:val="both"/>
        <w:rPr>
          <w:rFonts w:ascii="Arial" w:eastAsiaTheme="minorEastAsia" w:hAnsi="Arial" w:cs="Arial"/>
          <w:sz w:val="24"/>
          <w:szCs w:val="24"/>
        </w:rPr>
      </w:pPr>
      <w:r w:rsidRPr="009B6E9C">
        <w:rPr>
          <w:rFonts w:ascii="Arial" w:eastAsiaTheme="minorEastAsia" w:hAnsi="Arial" w:cs="Arial"/>
          <w:sz w:val="24"/>
          <w:szCs w:val="24"/>
        </w:rPr>
        <w:lastRenderedPageBreak/>
        <w:t xml:space="preserve">            </w:t>
      </w:r>
      <m:oMath>
        <m:sSub>
          <m:sSubPr>
            <m:ctrlPr>
              <w:rPr>
                <w:rFonts w:ascii="Cambria Math" w:eastAsiaTheme="minorEastAsia" w:hAnsi="Cambria Math" w:cs="Arial"/>
                <w:sz w:val="24"/>
                <w:szCs w:val="24"/>
              </w:rPr>
            </m:ctrlPr>
          </m:sSubPr>
          <m:e>
            <m:r>
              <w:rPr>
                <w:rFonts w:ascii="Cambria Math" w:eastAsiaTheme="minorEastAsia" w:hAnsi="Cambria Math" w:cs="Arial"/>
                <w:sz w:val="24"/>
                <w:szCs w:val="24"/>
              </w:rPr>
              <m:t>h</m:t>
            </m:r>
          </m:e>
          <m:sub>
            <m:r>
              <w:rPr>
                <w:rFonts w:ascii="Cambria Math" w:eastAsiaTheme="minorEastAsia" w:hAnsi="Cambria Math" w:cs="Arial"/>
                <w:sz w:val="24"/>
                <w:szCs w:val="24"/>
              </w:rPr>
              <m:t>0</m:t>
            </m:r>
          </m:sub>
        </m:sSub>
      </m:oMath>
      <w:r w:rsidRPr="009B6E9C">
        <w:rPr>
          <w:rFonts w:ascii="Arial" w:eastAsiaTheme="minorEastAsia" w:hAnsi="Arial" w:cs="Arial"/>
          <w:sz w:val="24"/>
          <w:szCs w:val="24"/>
        </w:rPr>
        <w:t xml:space="preserve"> =      </w:t>
      </w:r>
      <m:oMath>
        <m:sSub>
          <m:sSubPr>
            <m:ctrlPr>
              <w:rPr>
                <w:rFonts w:ascii="Cambria Math" w:eastAsiaTheme="minorEastAsia" w:hAnsi="Cambria Math" w:cs="Arial"/>
                <w:sz w:val="24"/>
                <w:szCs w:val="24"/>
              </w:rPr>
            </m:ctrlPr>
          </m:sSubPr>
          <m:e>
            <m:r>
              <m:rPr>
                <m:sty m:val="p"/>
              </m:rPr>
              <w:rPr>
                <w:rFonts w:ascii="Cambria Math" w:eastAsiaTheme="minorEastAsia" w:hAnsi="Cambria Math" w:cs="Arial"/>
                <w:sz w:val="24"/>
                <w:szCs w:val="24"/>
              </w:rPr>
              <m:t>β</m:t>
            </m:r>
          </m:e>
          <m:sub>
            <m:r>
              <w:rPr>
                <w:rFonts w:ascii="Cambria Math" w:eastAsiaTheme="minorEastAsia" w:hAnsi="Cambria Math" w:cs="Arial"/>
                <w:sz w:val="24"/>
                <w:szCs w:val="24"/>
              </w:rPr>
              <m:t>2</m:t>
            </m:r>
          </m:sub>
        </m:sSub>
      </m:oMath>
      <w:r w:rsidRPr="009B6E9C">
        <w:rPr>
          <w:rFonts w:ascii="Arial" w:eastAsiaTheme="minorEastAsia" w:hAnsi="Arial" w:cs="Arial"/>
          <w:sz w:val="24"/>
          <w:szCs w:val="24"/>
        </w:rPr>
        <w:t xml:space="preserve"> = 0</w:t>
      </w:r>
    </w:p>
    <w:p w:rsidR="009B6E9C" w:rsidRPr="009B6E9C" w:rsidRDefault="009B6E9C" w:rsidP="009B6E9C">
      <w:pPr>
        <w:jc w:val="both"/>
        <w:rPr>
          <w:rFonts w:ascii="Arial" w:eastAsiaTheme="minorEastAsia" w:hAnsi="Arial" w:cs="Arial"/>
          <w:sz w:val="24"/>
          <w:szCs w:val="24"/>
        </w:rPr>
      </w:pPr>
      <w:r w:rsidRPr="009B6E9C">
        <w:rPr>
          <w:rFonts w:ascii="Arial" w:eastAsiaTheme="minorEastAsia" w:hAnsi="Arial" w:cs="Arial"/>
          <w:sz w:val="24"/>
          <w:szCs w:val="24"/>
        </w:rPr>
        <w:t xml:space="preserve">            </w:t>
      </w:r>
      <m:oMath>
        <m:sSub>
          <m:sSubPr>
            <m:ctrlPr>
              <w:rPr>
                <w:rFonts w:ascii="Cambria Math" w:eastAsiaTheme="minorEastAsia" w:hAnsi="Cambria Math" w:cs="Arial"/>
                <w:sz w:val="24"/>
                <w:szCs w:val="24"/>
              </w:rPr>
            </m:ctrlPr>
          </m:sSubPr>
          <m:e>
            <m:r>
              <w:rPr>
                <w:rFonts w:ascii="Cambria Math" w:eastAsiaTheme="minorEastAsia" w:hAnsi="Cambria Math" w:cs="Arial"/>
                <w:sz w:val="24"/>
                <w:szCs w:val="24"/>
              </w:rPr>
              <m:t>h</m:t>
            </m:r>
          </m:e>
          <m:sub>
            <m:r>
              <w:rPr>
                <w:rFonts w:ascii="Cambria Math" w:eastAsiaTheme="minorEastAsia" w:hAnsi="Cambria Math" w:cs="Arial"/>
                <w:sz w:val="24"/>
                <w:szCs w:val="24"/>
              </w:rPr>
              <m:t>1</m:t>
            </m:r>
          </m:sub>
        </m:sSub>
      </m:oMath>
      <w:r w:rsidRPr="009B6E9C">
        <w:rPr>
          <w:rFonts w:ascii="Arial" w:eastAsiaTheme="minorEastAsia" w:hAnsi="Arial" w:cs="Arial"/>
          <w:sz w:val="24"/>
          <w:szCs w:val="24"/>
        </w:rPr>
        <w:t xml:space="preserve">=      </w:t>
      </w:r>
      <m:oMath>
        <m:sSub>
          <m:sSubPr>
            <m:ctrlPr>
              <w:rPr>
                <w:rFonts w:ascii="Cambria Math" w:eastAsiaTheme="minorEastAsia" w:hAnsi="Cambria Math" w:cs="Arial"/>
                <w:sz w:val="24"/>
                <w:szCs w:val="24"/>
              </w:rPr>
            </m:ctrlPr>
          </m:sSubPr>
          <m:e>
            <m:r>
              <m:rPr>
                <m:sty m:val="p"/>
              </m:rPr>
              <w:rPr>
                <w:rFonts w:ascii="Cambria Math" w:eastAsiaTheme="minorEastAsia" w:hAnsi="Cambria Math" w:cs="Arial"/>
                <w:sz w:val="24"/>
                <w:szCs w:val="24"/>
              </w:rPr>
              <m:t>β</m:t>
            </m:r>
          </m:e>
          <m:sub>
            <m:r>
              <w:rPr>
                <w:rFonts w:ascii="Cambria Math" w:eastAsiaTheme="minorEastAsia" w:hAnsi="Cambria Math" w:cs="Arial"/>
                <w:sz w:val="24"/>
                <w:szCs w:val="24"/>
              </w:rPr>
              <m:t>2</m:t>
            </m:r>
          </m:sub>
        </m:sSub>
      </m:oMath>
      <w:r w:rsidRPr="009B6E9C">
        <w:rPr>
          <w:rFonts w:ascii="Arial" w:eastAsiaTheme="minorEastAsia" w:hAnsi="Arial" w:cs="Arial"/>
          <w:sz w:val="24"/>
          <w:szCs w:val="24"/>
        </w:rPr>
        <w:t xml:space="preserve"> = 0</w:t>
      </w:r>
    </w:p>
    <w:p w:rsidR="009B6E9C" w:rsidRPr="009B6E9C" w:rsidRDefault="009B6E9C" w:rsidP="009B6E9C">
      <w:pPr>
        <w:jc w:val="both"/>
        <w:rPr>
          <w:rFonts w:ascii="Arial" w:hAnsi="Arial" w:cs="Arial"/>
          <w:b/>
          <w:sz w:val="24"/>
        </w:rPr>
      </w:pPr>
    </w:p>
    <w:p w:rsidR="009B6E9C" w:rsidRPr="009B6E9C" w:rsidRDefault="009B6E9C" w:rsidP="009B6E9C">
      <w:pPr>
        <w:pStyle w:val="Prrafodelista"/>
        <w:numPr>
          <w:ilvl w:val="0"/>
          <w:numId w:val="1"/>
        </w:numPr>
        <w:jc w:val="both"/>
        <w:rPr>
          <w:rFonts w:ascii="Arial" w:eastAsiaTheme="minorEastAsia" w:hAnsi="Arial" w:cs="Arial"/>
          <w:sz w:val="32"/>
          <w:szCs w:val="44"/>
        </w:rPr>
      </w:pPr>
      <w:del w:id="17" w:author="Andrés Castaño" w:date="2013-06-19T18:03:00Z">
        <w:r w:rsidRPr="009B6E9C" w:rsidDel="007013E0">
          <w:rPr>
            <w:rFonts w:ascii="Arial" w:eastAsiaTheme="minorEastAsia" w:hAnsi="Arial" w:cs="Arial"/>
            <w:sz w:val="32"/>
            <w:szCs w:val="44"/>
          </w:rPr>
          <w:delText>Tabla ANOVA.</w:delText>
        </w:r>
      </w:del>
    </w:p>
    <w:tbl>
      <w:tblPr>
        <w:tblStyle w:val="Tablaconcuadrcula"/>
        <w:tblpPr w:leftFromText="141" w:rightFromText="141" w:vertAnchor="page" w:horzAnchor="margin" w:tblpY="4020"/>
        <w:tblW w:w="9850" w:type="dxa"/>
        <w:tblLook w:val="04A0" w:firstRow="1" w:lastRow="0" w:firstColumn="1" w:lastColumn="0" w:noHBand="0" w:noVBand="1"/>
      </w:tblPr>
      <w:tblGrid>
        <w:gridCol w:w="2462"/>
        <w:gridCol w:w="2462"/>
        <w:gridCol w:w="2463"/>
        <w:gridCol w:w="2463"/>
      </w:tblGrid>
      <w:tr w:rsidR="009B6E9C" w:rsidRPr="009B6E9C" w:rsidTr="009B6E9C">
        <w:trPr>
          <w:trHeight w:val="1061"/>
        </w:trPr>
        <w:tc>
          <w:tcPr>
            <w:tcW w:w="2462" w:type="dxa"/>
          </w:tcPr>
          <w:p w:rsidR="009B6E9C" w:rsidRPr="009B6E9C" w:rsidRDefault="009B6E9C" w:rsidP="009B6E9C">
            <w:pPr>
              <w:rPr>
                <w:rFonts w:ascii="Arial" w:hAnsi="Arial" w:cs="Arial"/>
                <w:sz w:val="32"/>
                <w:szCs w:val="32"/>
              </w:rPr>
            </w:pPr>
            <w:r w:rsidRPr="009B6E9C">
              <w:rPr>
                <w:rFonts w:ascii="Arial" w:hAnsi="Arial" w:cs="Arial"/>
                <w:sz w:val="32"/>
                <w:szCs w:val="32"/>
              </w:rPr>
              <w:t>Fuente de variación</w:t>
            </w:r>
          </w:p>
        </w:tc>
        <w:tc>
          <w:tcPr>
            <w:tcW w:w="2462" w:type="dxa"/>
          </w:tcPr>
          <w:p w:rsidR="009B6E9C" w:rsidRPr="009B6E9C" w:rsidRDefault="009B6E9C" w:rsidP="009B6E9C">
            <w:pPr>
              <w:rPr>
                <w:rFonts w:ascii="Arial" w:hAnsi="Arial" w:cs="Arial"/>
                <w:sz w:val="32"/>
                <w:szCs w:val="32"/>
              </w:rPr>
            </w:pPr>
            <w:r w:rsidRPr="009B6E9C">
              <w:rPr>
                <w:rFonts w:ascii="Arial" w:hAnsi="Arial" w:cs="Arial"/>
                <w:sz w:val="32"/>
                <w:szCs w:val="32"/>
              </w:rPr>
              <w:t>SC</w:t>
            </w:r>
          </w:p>
        </w:tc>
        <w:tc>
          <w:tcPr>
            <w:tcW w:w="2463" w:type="dxa"/>
          </w:tcPr>
          <w:p w:rsidR="009B6E9C" w:rsidRPr="009B6E9C" w:rsidRDefault="009B6E9C" w:rsidP="009B6E9C">
            <w:pPr>
              <w:rPr>
                <w:rFonts w:ascii="Arial" w:hAnsi="Arial" w:cs="Arial"/>
                <w:sz w:val="32"/>
                <w:szCs w:val="32"/>
              </w:rPr>
            </w:pPr>
            <w:r w:rsidRPr="009B6E9C">
              <w:rPr>
                <w:rFonts w:ascii="Arial" w:hAnsi="Arial" w:cs="Arial"/>
                <w:sz w:val="32"/>
                <w:szCs w:val="32"/>
              </w:rPr>
              <w:t>G de L</w:t>
            </w:r>
          </w:p>
        </w:tc>
        <w:tc>
          <w:tcPr>
            <w:tcW w:w="2463" w:type="dxa"/>
          </w:tcPr>
          <w:p w:rsidR="009B6E9C" w:rsidRPr="009B6E9C" w:rsidRDefault="009B6E9C" w:rsidP="009B6E9C">
            <w:pPr>
              <w:rPr>
                <w:rFonts w:ascii="Arial" w:hAnsi="Arial" w:cs="Arial"/>
                <w:sz w:val="32"/>
                <w:szCs w:val="32"/>
              </w:rPr>
            </w:pPr>
            <w:r w:rsidRPr="009B6E9C">
              <w:rPr>
                <w:rFonts w:ascii="Arial" w:hAnsi="Arial" w:cs="Arial"/>
                <w:sz w:val="32"/>
                <w:szCs w:val="32"/>
              </w:rPr>
              <w:t>SPC</w:t>
            </w:r>
          </w:p>
        </w:tc>
      </w:tr>
      <w:tr w:rsidR="009B6E9C" w:rsidRPr="009B6E9C" w:rsidTr="009B6E9C">
        <w:trPr>
          <w:trHeight w:val="1002"/>
        </w:trPr>
        <w:tc>
          <w:tcPr>
            <w:tcW w:w="2462" w:type="dxa"/>
          </w:tcPr>
          <w:p w:rsidR="009B6E9C" w:rsidRPr="009B6E9C" w:rsidRDefault="009B6E9C" w:rsidP="009B6E9C">
            <w:pPr>
              <w:rPr>
                <w:rFonts w:ascii="Arial" w:hAnsi="Arial" w:cs="Arial"/>
                <w:sz w:val="32"/>
                <w:szCs w:val="32"/>
              </w:rPr>
            </w:pPr>
            <w:r w:rsidRPr="009B6E9C">
              <w:rPr>
                <w:rFonts w:ascii="Arial" w:hAnsi="Arial" w:cs="Arial"/>
                <w:sz w:val="32"/>
                <w:szCs w:val="32"/>
              </w:rPr>
              <w:t>Debido a la regresión (SEC)</w:t>
            </w:r>
          </w:p>
        </w:tc>
        <w:tc>
          <w:tcPr>
            <w:tcW w:w="2462" w:type="dxa"/>
          </w:tcPr>
          <w:p w:rsidR="009B6E9C" w:rsidRPr="009B6E9C" w:rsidRDefault="009B6E9C" w:rsidP="009B6E9C">
            <w:pPr>
              <w:rPr>
                <w:rFonts w:ascii="Arial" w:hAnsi="Arial" w:cs="Arial"/>
                <w:color w:val="000000"/>
                <w:sz w:val="32"/>
                <w:szCs w:val="32"/>
              </w:rPr>
            </w:pPr>
            <w:r w:rsidRPr="009B6E9C">
              <w:rPr>
                <w:rFonts w:ascii="Arial" w:hAnsi="Arial" w:cs="Arial"/>
                <w:color w:val="000000"/>
                <w:sz w:val="32"/>
                <w:szCs w:val="32"/>
              </w:rPr>
              <w:t>95,4255185</w:t>
            </w:r>
          </w:p>
          <w:p w:rsidR="009B6E9C" w:rsidRPr="009B6E9C" w:rsidRDefault="009B6E9C" w:rsidP="009B6E9C">
            <w:pPr>
              <w:rPr>
                <w:rFonts w:ascii="Arial" w:hAnsi="Arial" w:cs="Arial"/>
                <w:sz w:val="32"/>
                <w:szCs w:val="32"/>
              </w:rPr>
            </w:pPr>
          </w:p>
        </w:tc>
        <w:tc>
          <w:tcPr>
            <w:tcW w:w="2463" w:type="dxa"/>
          </w:tcPr>
          <w:p w:rsidR="009B6E9C" w:rsidRPr="009B6E9C" w:rsidRDefault="009B6E9C" w:rsidP="009B6E9C">
            <w:pPr>
              <w:rPr>
                <w:rFonts w:ascii="Arial" w:hAnsi="Arial" w:cs="Arial"/>
                <w:sz w:val="32"/>
                <w:szCs w:val="32"/>
              </w:rPr>
            </w:pPr>
            <w:r w:rsidRPr="009B6E9C">
              <w:rPr>
                <w:rFonts w:ascii="Arial" w:hAnsi="Arial" w:cs="Arial"/>
                <w:sz w:val="32"/>
                <w:szCs w:val="32"/>
              </w:rPr>
              <w:t>1</w:t>
            </w:r>
          </w:p>
        </w:tc>
        <w:tc>
          <w:tcPr>
            <w:tcW w:w="2463" w:type="dxa"/>
          </w:tcPr>
          <w:p w:rsidR="009B6E9C" w:rsidRPr="009B6E9C" w:rsidRDefault="009B6E9C" w:rsidP="009B6E9C">
            <w:pPr>
              <w:rPr>
                <w:rFonts w:ascii="Arial" w:hAnsi="Arial" w:cs="Arial"/>
                <w:color w:val="000000"/>
                <w:sz w:val="32"/>
                <w:szCs w:val="32"/>
              </w:rPr>
            </w:pPr>
            <w:r w:rsidRPr="009B6E9C">
              <w:rPr>
                <w:rFonts w:ascii="Arial" w:hAnsi="Arial" w:cs="Arial"/>
                <w:color w:val="000000"/>
                <w:sz w:val="32"/>
                <w:szCs w:val="32"/>
              </w:rPr>
              <w:t>95,4255185</w:t>
            </w:r>
          </w:p>
          <w:p w:rsidR="009B6E9C" w:rsidRPr="009B6E9C" w:rsidRDefault="009B6E9C" w:rsidP="009B6E9C">
            <w:pPr>
              <w:rPr>
                <w:rFonts w:ascii="Arial" w:hAnsi="Arial" w:cs="Arial"/>
                <w:sz w:val="32"/>
                <w:szCs w:val="32"/>
              </w:rPr>
            </w:pPr>
          </w:p>
        </w:tc>
      </w:tr>
      <w:tr w:rsidR="009B6E9C" w:rsidRPr="009B6E9C" w:rsidTr="009B6E9C">
        <w:trPr>
          <w:trHeight w:val="1002"/>
        </w:trPr>
        <w:tc>
          <w:tcPr>
            <w:tcW w:w="2462" w:type="dxa"/>
          </w:tcPr>
          <w:p w:rsidR="009B6E9C" w:rsidRPr="009B6E9C" w:rsidRDefault="009B6E9C" w:rsidP="009B6E9C">
            <w:pPr>
              <w:rPr>
                <w:rFonts w:ascii="Arial" w:hAnsi="Arial" w:cs="Arial"/>
                <w:sz w:val="32"/>
                <w:szCs w:val="32"/>
              </w:rPr>
            </w:pPr>
            <w:r w:rsidRPr="009B6E9C">
              <w:rPr>
                <w:rFonts w:ascii="Arial" w:hAnsi="Arial" w:cs="Arial"/>
                <w:sz w:val="32"/>
                <w:szCs w:val="32"/>
              </w:rPr>
              <w:t>Debido a los residuos (SRC)</w:t>
            </w:r>
          </w:p>
        </w:tc>
        <w:tc>
          <w:tcPr>
            <w:tcW w:w="2462" w:type="dxa"/>
          </w:tcPr>
          <w:p w:rsidR="009B6E9C" w:rsidRPr="009B6E9C" w:rsidRDefault="009B6E9C" w:rsidP="009B6E9C">
            <w:pPr>
              <w:rPr>
                <w:rFonts w:ascii="Arial" w:hAnsi="Arial" w:cs="Arial"/>
                <w:color w:val="000000"/>
                <w:sz w:val="32"/>
                <w:szCs w:val="32"/>
              </w:rPr>
            </w:pPr>
            <w:r w:rsidRPr="009B6E9C">
              <w:rPr>
                <w:rFonts w:ascii="Arial" w:hAnsi="Arial" w:cs="Arial"/>
                <w:color w:val="000000"/>
                <w:sz w:val="32"/>
                <w:szCs w:val="32"/>
              </w:rPr>
              <w:t>9,69280965</w:t>
            </w:r>
          </w:p>
          <w:p w:rsidR="009B6E9C" w:rsidRPr="009B6E9C" w:rsidRDefault="009B6E9C" w:rsidP="009B6E9C">
            <w:pPr>
              <w:rPr>
                <w:rFonts w:ascii="Arial" w:hAnsi="Arial" w:cs="Arial"/>
                <w:sz w:val="32"/>
                <w:szCs w:val="32"/>
              </w:rPr>
            </w:pPr>
          </w:p>
        </w:tc>
        <w:tc>
          <w:tcPr>
            <w:tcW w:w="2463" w:type="dxa"/>
          </w:tcPr>
          <w:p w:rsidR="009B6E9C" w:rsidRPr="009B6E9C" w:rsidRDefault="009B6E9C" w:rsidP="009B6E9C">
            <w:pPr>
              <w:rPr>
                <w:rFonts w:ascii="Arial" w:hAnsi="Arial" w:cs="Arial"/>
                <w:sz w:val="32"/>
                <w:szCs w:val="32"/>
              </w:rPr>
            </w:pPr>
            <w:r w:rsidRPr="009B6E9C">
              <w:rPr>
                <w:rFonts w:ascii="Arial" w:hAnsi="Arial" w:cs="Arial"/>
                <w:sz w:val="32"/>
                <w:szCs w:val="32"/>
              </w:rPr>
              <w:t>11</w:t>
            </w:r>
          </w:p>
        </w:tc>
        <w:tc>
          <w:tcPr>
            <w:tcW w:w="2463" w:type="dxa"/>
          </w:tcPr>
          <w:p w:rsidR="009B6E9C" w:rsidRPr="009B6E9C" w:rsidRDefault="009B6E9C" w:rsidP="009B6E9C">
            <w:pPr>
              <w:rPr>
                <w:rFonts w:ascii="Arial" w:hAnsi="Arial" w:cs="Arial"/>
                <w:sz w:val="32"/>
                <w:szCs w:val="32"/>
              </w:rPr>
            </w:pPr>
            <w:r w:rsidRPr="009B6E9C">
              <w:rPr>
                <w:rFonts w:ascii="Arial" w:hAnsi="Arial" w:cs="Arial"/>
                <w:sz w:val="32"/>
                <w:szCs w:val="32"/>
              </w:rPr>
              <w:t>0,8817</w:t>
            </w:r>
          </w:p>
        </w:tc>
      </w:tr>
      <w:tr w:rsidR="009B6E9C" w:rsidRPr="009B6E9C" w:rsidTr="009B6E9C">
        <w:trPr>
          <w:trHeight w:val="1061"/>
        </w:trPr>
        <w:tc>
          <w:tcPr>
            <w:tcW w:w="2462" w:type="dxa"/>
          </w:tcPr>
          <w:p w:rsidR="009B6E9C" w:rsidRPr="009B6E9C" w:rsidRDefault="009B6E9C" w:rsidP="009B6E9C">
            <w:pPr>
              <w:rPr>
                <w:rFonts w:ascii="Arial" w:hAnsi="Arial" w:cs="Arial"/>
                <w:sz w:val="32"/>
                <w:szCs w:val="32"/>
              </w:rPr>
            </w:pPr>
            <w:r w:rsidRPr="009B6E9C">
              <w:rPr>
                <w:rFonts w:ascii="Arial" w:hAnsi="Arial" w:cs="Arial"/>
                <w:sz w:val="32"/>
                <w:szCs w:val="32"/>
              </w:rPr>
              <w:t>STC</w:t>
            </w:r>
          </w:p>
        </w:tc>
        <w:tc>
          <w:tcPr>
            <w:tcW w:w="2462" w:type="dxa"/>
          </w:tcPr>
          <w:p w:rsidR="009B6E9C" w:rsidRPr="009B6E9C" w:rsidRDefault="009B6E9C" w:rsidP="009B6E9C">
            <w:pPr>
              <w:rPr>
                <w:rFonts w:ascii="Arial" w:hAnsi="Arial" w:cs="Arial"/>
                <w:sz w:val="32"/>
                <w:szCs w:val="32"/>
              </w:rPr>
            </w:pPr>
            <w:r w:rsidRPr="009B6E9C">
              <w:rPr>
                <w:rFonts w:ascii="Arial" w:hAnsi="Arial" w:cs="Arial"/>
                <w:sz w:val="32"/>
                <w:szCs w:val="32"/>
              </w:rPr>
              <w:t>105,1183</w:t>
            </w:r>
          </w:p>
        </w:tc>
        <w:tc>
          <w:tcPr>
            <w:tcW w:w="2463" w:type="dxa"/>
          </w:tcPr>
          <w:p w:rsidR="009B6E9C" w:rsidRPr="009B6E9C" w:rsidRDefault="009B6E9C" w:rsidP="009B6E9C">
            <w:pPr>
              <w:rPr>
                <w:rFonts w:ascii="Arial" w:hAnsi="Arial" w:cs="Arial"/>
                <w:sz w:val="32"/>
                <w:szCs w:val="32"/>
              </w:rPr>
            </w:pPr>
          </w:p>
        </w:tc>
        <w:tc>
          <w:tcPr>
            <w:tcW w:w="2463" w:type="dxa"/>
          </w:tcPr>
          <w:p w:rsidR="009B6E9C" w:rsidRPr="009B6E9C" w:rsidRDefault="009B6E9C" w:rsidP="009B6E9C">
            <w:pPr>
              <w:rPr>
                <w:rFonts w:ascii="Arial" w:hAnsi="Arial" w:cs="Arial"/>
                <w:sz w:val="32"/>
                <w:szCs w:val="32"/>
              </w:rPr>
            </w:pPr>
          </w:p>
        </w:tc>
      </w:tr>
    </w:tbl>
    <w:p w:rsidR="009B6E9C" w:rsidRPr="009B6E9C" w:rsidRDefault="009B6E9C" w:rsidP="009B6E9C">
      <w:pPr>
        <w:ind w:left="709"/>
        <w:rPr>
          <w:rFonts w:ascii="Arial" w:eastAsiaTheme="minorEastAsia" w:hAnsi="Arial" w:cs="Arial"/>
          <w:sz w:val="32"/>
          <w:szCs w:val="44"/>
        </w:rPr>
      </w:pPr>
    </w:p>
    <w:p w:rsidR="009B6E9C" w:rsidRPr="007C7F3A" w:rsidRDefault="009B6E9C" w:rsidP="007C7F3A">
      <w:pPr>
        <w:pStyle w:val="Prrafodelista"/>
        <w:numPr>
          <w:ilvl w:val="0"/>
          <w:numId w:val="1"/>
        </w:numPr>
        <w:rPr>
          <w:rFonts w:ascii="Arial" w:hAnsi="Arial" w:cs="Arial"/>
          <w:sz w:val="24"/>
          <w:szCs w:val="24"/>
        </w:rPr>
      </w:pPr>
      <w:r w:rsidRPr="007C7F3A">
        <w:rPr>
          <w:rFonts w:ascii="Arial" w:hAnsi="Arial" w:cs="Arial"/>
          <w:sz w:val="24"/>
          <w:szCs w:val="24"/>
        </w:rPr>
        <w:t>Claro que sí, en caso de que no sea proporcionado se puede calcular este por medio de del valor t de la siguiente forma:</w:t>
      </w:r>
    </w:p>
    <w:p w:rsidR="009B6E9C" w:rsidRPr="007C7F3A" w:rsidRDefault="009B6E9C" w:rsidP="007C7F3A">
      <w:pPr>
        <w:rPr>
          <w:rFonts w:ascii="Arial" w:hAnsi="Arial" w:cs="Arial"/>
          <w:sz w:val="24"/>
          <w:szCs w:val="24"/>
        </w:rPr>
      </w:pPr>
      <w:r w:rsidRPr="007C7F3A">
        <w:rPr>
          <w:rFonts w:ascii="Arial" w:hAnsi="Arial" w:cs="Arial"/>
          <w:sz w:val="24"/>
          <w:szCs w:val="24"/>
        </w:rPr>
        <w:t>r²=  t²</w:t>
      </w:r>
      <w:proofErr w:type="gramStart"/>
      <w:r w:rsidRPr="007C7F3A">
        <w:rPr>
          <w:rFonts w:ascii="Arial" w:hAnsi="Arial" w:cs="Arial"/>
          <w:sz w:val="24"/>
          <w:szCs w:val="24"/>
        </w:rPr>
        <w:t>/[</w:t>
      </w:r>
      <w:proofErr w:type="gramEnd"/>
      <w:r w:rsidRPr="007C7F3A">
        <w:rPr>
          <w:rFonts w:ascii="Arial" w:hAnsi="Arial" w:cs="Arial"/>
          <w:sz w:val="24"/>
          <w:szCs w:val="24"/>
        </w:rPr>
        <w:t>t² + (n-2)], considerando el valor t=  9, 6536</w:t>
      </w:r>
    </w:p>
    <w:p w:rsidR="009B6E9C" w:rsidRPr="007C7F3A" w:rsidRDefault="009B6E9C" w:rsidP="007C7F3A">
      <w:pPr>
        <w:rPr>
          <w:rFonts w:ascii="Arial" w:hAnsi="Arial" w:cs="Arial"/>
          <w:sz w:val="24"/>
          <w:szCs w:val="24"/>
        </w:rPr>
      </w:pPr>
    </w:p>
    <w:p w:rsidR="009B6E9C" w:rsidRPr="007C7F3A" w:rsidDel="007013E0" w:rsidRDefault="009B6E9C" w:rsidP="007C7F3A">
      <w:pPr>
        <w:jc w:val="both"/>
        <w:rPr>
          <w:del w:id="18" w:author="Andrés Castaño" w:date="2013-06-19T18:04:00Z"/>
          <w:rFonts w:ascii="Arial" w:hAnsi="Arial" w:cs="Arial"/>
          <w:sz w:val="24"/>
          <w:szCs w:val="24"/>
        </w:rPr>
      </w:pPr>
      <w:del w:id="19" w:author="Andrés Castaño" w:date="2013-06-19T18:04:00Z">
        <w:r w:rsidRPr="007C7F3A" w:rsidDel="007013E0">
          <w:rPr>
            <w:rFonts w:ascii="Arial" w:hAnsi="Arial" w:cs="Arial"/>
            <w:b/>
            <w:sz w:val="24"/>
            <w:szCs w:val="24"/>
          </w:rPr>
          <w:delText>5.4)</w:delText>
        </w:r>
        <w:r w:rsidRPr="007C7F3A" w:rsidDel="007013E0">
          <w:rPr>
            <w:rFonts w:ascii="Arial" w:hAnsi="Arial" w:cs="Arial"/>
            <w:sz w:val="24"/>
            <w:szCs w:val="24"/>
          </w:rPr>
          <w:delText xml:space="preserve"> Dada la hipótesis de que la correlación es cero se afirma que no existe asociación lineal entre las variables, para reafirmar esta hipótesis la covarianza entre las dos variables es cero; por ende la correlación es cero.</w:delText>
        </w:r>
      </w:del>
    </w:p>
    <w:p w:rsidR="009B6E9C" w:rsidRPr="007C7F3A" w:rsidRDefault="009B6E9C" w:rsidP="007C7F3A">
      <w:pPr>
        <w:rPr>
          <w:rFonts w:ascii="Arial" w:hAnsi="Arial" w:cs="Arial"/>
          <w:sz w:val="24"/>
          <w:szCs w:val="24"/>
        </w:rPr>
      </w:pPr>
      <m:oMath>
        <m:r>
          <w:rPr>
            <w:rFonts w:ascii="Cambria Math" w:hAnsi="Cambria Math" w:cs="Arial"/>
            <w:sz w:val="24"/>
            <w:szCs w:val="24"/>
          </w:rPr>
          <m:t>rxy</m:t>
        </m:r>
        <m:r>
          <m:rPr>
            <m:sty m:val="p"/>
          </m:rPr>
          <w:rPr>
            <w:rFonts w:ascii="Cambria Math" w:hAnsi="Cambria Math" w:cs="Arial"/>
            <w:sz w:val="24"/>
            <w:szCs w:val="24"/>
          </w:rPr>
          <m:t>=</m:t>
        </m:r>
        <m:f>
          <m:fPr>
            <m:ctrlPr>
              <w:rPr>
                <w:rFonts w:ascii="Cambria Math" w:hAnsi="Cambria Math" w:cs="Arial"/>
                <w:sz w:val="24"/>
                <w:szCs w:val="24"/>
              </w:rPr>
            </m:ctrlPr>
          </m:fPr>
          <m:num>
            <m:r>
              <m:rPr>
                <m:sty m:val="b"/>
              </m:rPr>
              <w:rPr>
                <w:rFonts w:ascii="Cambria Math" w:hAnsi="Cambria Math" w:cs="Arial"/>
                <w:color w:val="365F91" w:themeColor="accent1" w:themeShade="BF"/>
                <w:sz w:val="24"/>
                <w:szCs w:val="24"/>
              </w:rPr>
              <m:t>Sxy</m:t>
            </m:r>
          </m:num>
          <m:den>
            <m:r>
              <w:rPr>
                <w:rFonts w:ascii="Cambria Math" w:hAnsi="Cambria Math" w:cs="Arial"/>
                <w:sz w:val="24"/>
                <w:szCs w:val="24"/>
              </w:rPr>
              <m:t>SxSy</m:t>
            </m:r>
          </m:den>
        </m:f>
        <m:r>
          <m:rPr>
            <m:sty m:val="p"/>
          </m:rPr>
          <w:rPr>
            <w:rFonts w:ascii="Cambria Math" w:hAnsi="Cambria Math" w:cs="Arial"/>
            <w:sz w:val="24"/>
            <w:szCs w:val="24"/>
          </w:rPr>
          <m:t>=</m:t>
        </m:r>
        <m:f>
          <m:fPr>
            <m:ctrlPr>
              <w:rPr>
                <w:rFonts w:ascii="Cambria Math" w:hAnsi="Cambria Math" w:cs="Arial"/>
                <w:sz w:val="24"/>
                <w:szCs w:val="24"/>
              </w:rPr>
            </m:ctrlPr>
          </m:fPr>
          <m:num>
            <m:r>
              <m:rPr>
                <m:sty m:val="p"/>
              </m:rPr>
              <w:rPr>
                <w:rFonts w:ascii="Cambria Math" w:hAnsi="Cambria Math" w:cs="Arial"/>
                <w:sz w:val="24"/>
                <w:szCs w:val="24"/>
              </w:rPr>
              <m:t>Sxy</m:t>
            </m:r>
          </m:num>
          <m:den>
            <m:rad>
              <m:radPr>
                <m:degHide m:val="1"/>
                <m:ctrlPr>
                  <w:rPr>
                    <w:rFonts w:ascii="Cambria Math" w:hAnsi="Cambria Math" w:cs="Arial"/>
                    <w:sz w:val="24"/>
                    <w:szCs w:val="24"/>
                  </w:rPr>
                </m:ctrlPr>
              </m:radPr>
              <m:deg/>
              <m:e>
                <m:sSup>
                  <m:sSupPr>
                    <m:ctrlPr>
                      <w:rPr>
                        <w:rFonts w:ascii="Cambria Math" w:hAnsi="Cambria Math" w:cs="Arial"/>
                        <w:sz w:val="24"/>
                        <w:szCs w:val="24"/>
                      </w:rPr>
                    </m:ctrlPr>
                  </m:sSupPr>
                  <m:e>
                    <m:r>
                      <w:rPr>
                        <w:rFonts w:ascii="Cambria Math" w:hAnsi="Cambria Math" w:cs="Arial"/>
                        <w:sz w:val="24"/>
                        <w:szCs w:val="24"/>
                      </w:rPr>
                      <m:t>Sx</m:t>
                    </m:r>
                  </m:e>
                  <m:sup>
                    <m:r>
                      <m:rPr>
                        <m:sty m:val="p"/>
                      </m:rPr>
                      <w:rPr>
                        <w:rFonts w:ascii="Cambria Math" w:hAnsi="Cambria Math" w:cs="Arial"/>
                        <w:sz w:val="24"/>
                        <w:szCs w:val="24"/>
                      </w:rPr>
                      <m:t>2</m:t>
                    </m:r>
                  </m:sup>
                </m:sSup>
                <m:sSup>
                  <m:sSupPr>
                    <m:ctrlPr>
                      <w:rPr>
                        <w:rFonts w:ascii="Cambria Math" w:hAnsi="Cambria Math" w:cs="Arial"/>
                        <w:sz w:val="24"/>
                        <w:szCs w:val="24"/>
                      </w:rPr>
                    </m:ctrlPr>
                  </m:sSupPr>
                  <m:e>
                    <m:r>
                      <w:rPr>
                        <w:rFonts w:ascii="Cambria Math" w:hAnsi="Cambria Math" w:cs="Arial"/>
                        <w:sz w:val="24"/>
                        <w:szCs w:val="24"/>
                      </w:rPr>
                      <m:t>Sy</m:t>
                    </m:r>
                  </m:e>
                  <m:sup>
                    <m:r>
                      <m:rPr>
                        <m:sty m:val="p"/>
                      </m:rPr>
                      <w:rPr>
                        <w:rFonts w:ascii="Cambria Math" w:hAnsi="Cambria Math" w:cs="Arial"/>
                        <w:sz w:val="24"/>
                        <w:szCs w:val="24"/>
                      </w:rPr>
                      <m:t>2</m:t>
                    </m:r>
                  </m:sup>
                </m:sSup>
              </m:e>
            </m:rad>
          </m:den>
        </m:f>
      </m:oMath>
      <w:r w:rsidRPr="007C7F3A">
        <w:rPr>
          <w:rFonts w:ascii="Arial" w:hAnsi="Arial" w:cs="Arial"/>
          <w:sz w:val="24"/>
          <w:szCs w:val="24"/>
        </w:rPr>
        <w:t xml:space="preserve">      Donde la covarianza </w:t>
      </w:r>
      <m:oMath>
        <m:d>
          <m:dPr>
            <m:ctrlPr>
              <w:rPr>
                <w:rFonts w:ascii="Cambria Math" w:hAnsi="Cambria Math" w:cs="Arial"/>
                <w:i/>
                <w:sz w:val="24"/>
                <w:szCs w:val="24"/>
              </w:rPr>
            </m:ctrlPr>
          </m:dPr>
          <m:e>
            <m:r>
              <m:rPr>
                <m:sty m:val="p"/>
              </m:rPr>
              <w:rPr>
                <w:rFonts w:ascii="Cambria Math" w:hAnsi="Cambria Math" w:cs="Arial"/>
                <w:color w:val="365F91" w:themeColor="accent1" w:themeShade="BF"/>
                <w:sz w:val="24"/>
                <w:szCs w:val="24"/>
              </w:rPr>
              <m:t>Sxy</m:t>
            </m:r>
            <m:ctrlPr>
              <w:rPr>
                <w:rFonts w:ascii="Cambria Math" w:hAnsi="Cambria Math" w:cs="Arial"/>
                <w:sz w:val="24"/>
                <w:szCs w:val="24"/>
              </w:rPr>
            </m:ctrlPr>
          </m:e>
        </m:d>
        <m:r>
          <m:rPr>
            <m:sty m:val="p"/>
          </m:rPr>
          <w:rPr>
            <w:rFonts w:ascii="Cambria Math" w:hAnsi="Cambria Math" w:cs="Arial"/>
            <w:sz w:val="24"/>
            <w:szCs w:val="24"/>
          </w:rPr>
          <m:t>=0</m:t>
        </m:r>
      </m:oMath>
    </w:p>
    <w:p w:rsidR="009B6E9C" w:rsidRDefault="009B6E9C" w:rsidP="007C7F3A">
      <w:pPr>
        <w:rPr>
          <w:rFonts w:ascii="Arial" w:hAnsi="Arial" w:cs="Arial"/>
          <w:sz w:val="24"/>
          <w:szCs w:val="24"/>
        </w:rPr>
      </w:pPr>
    </w:p>
    <w:p w:rsidR="007C7F3A" w:rsidRPr="007C7F3A" w:rsidRDefault="007C7F3A" w:rsidP="007C7F3A">
      <w:pPr>
        <w:rPr>
          <w:rFonts w:ascii="Arial" w:hAnsi="Arial" w:cs="Arial"/>
          <w:sz w:val="24"/>
          <w:szCs w:val="24"/>
        </w:rPr>
      </w:pPr>
    </w:p>
    <w:p w:rsidR="009B6E9C" w:rsidRPr="007C7F3A" w:rsidRDefault="009B6E9C" w:rsidP="007C7F3A">
      <w:pPr>
        <w:rPr>
          <w:rFonts w:ascii="Arial" w:hAnsi="Arial" w:cs="Arial"/>
          <w:sz w:val="24"/>
          <w:szCs w:val="24"/>
        </w:rPr>
      </w:pPr>
      <w:r w:rsidRPr="007C7F3A">
        <w:rPr>
          <w:rFonts w:ascii="Arial" w:hAnsi="Arial" w:cs="Arial"/>
          <w:sz w:val="24"/>
          <w:szCs w:val="24"/>
        </w:rPr>
        <w:t xml:space="preserve">  </w:t>
      </w:r>
    </w:p>
    <w:p w:rsidR="009B6E9C" w:rsidRPr="007C7F3A" w:rsidDel="007013E0" w:rsidRDefault="009B6E9C" w:rsidP="007C7F3A">
      <w:pPr>
        <w:rPr>
          <w:del w:id="20" w:author="Andrés Castaño" w:date="2013-06-19T18:06:00Z"/>
          <w:rFonts w:ascii="Arial" w:hAnsi="Arial" w:cs="Arial"/>
          <w:b/>
          <w:sz w:val="24"/>
          <w:szCs w:val="24"/>
        </w:rPr>
      </w:pPr>
      <w:del w:id="21" w:author="Andrés Castaño" w:date="2013-06-19T18:06:00Z">
        <w:r w:rsidRPr="007C7F3A" w:rsidDel="007013E0">
          <w:rPr>
            <w:rFonts w:ascii="Arial" w:hAnsi="Arial" w:cs="Arial"/>
            <w:b/>
            <w:sz w:val="24"/>
            <w:szCs w:val="24"/>
          </w:rPr>
          <w:lastRenderedPageBreak/>
          <w:delText xml:space="preserve">5.5) </w:delText>
        </w:r>
      </w:del>
    </w:p>
    <w:p w:rsidR="009B6E9C" w:rsidRPr="007C7F3A" w:rsidDel="007013E0" w:rsidRDefault="009B6E9C" w:rsidP="007C7F3A">
      <w:pPr>
        <w:rPr>
          <w:del w:id="22" w:author="Andrés Castaño" w:date="2013-06-19T18:06:00Z"/>
          <w:rFonts w:ascii="Arial" w:hAnsi="Arial" w:cs="Arial"/>
          <w:sz w:val="24"/>
          <w:szCs w:val="24"/>
        </w:rPr>
      </w:pPr>
      <w:del w:id="23" w:author="Andrés Castaño" w:date="2013-06-19T18:06:00Z">
        <w:r w:rsidRPr="007C7F3A" w:rsidDel="007013E0">
          <w:rPr>
            <w:rFonts w:ascii="Arial" w:hAnsi="Arial" w:cs="Arial"/>
            <w:sz w:val="24"/>
            <w:szCs w:val="24"/>
          </w:rPr>
          <w:delText>r</w:delText>
        </w:r>
        <w:r w:rsidRPr="007C7F3A" w:rsidDel="007013E0">
          <w:rPr>
            <w:rFonts w:ascii="Arial" w:hAnsi="Arial" w:cs="Arial"/>
            <w:sz w:val="24"/>
            <w:szCs w:val="24"/>
            <w:vertAlign w:val="subscript"/>
          </w:rPr>
          <w:delText xml:space="preserve">it = </w:delText>
        </w:r>
        <w:r w:rsidRPr="007C7F3A" w:rsidDel="007013E0">
          <w:rPr>
            <w:rFonts w:ascii="Arial" w:hAnsi="Arial" w:cs="Arial"/>
            <w:sz w:val="24"/>
            <w:szCs w:val="24"/>
          </w:rPr>
          <w:delText>0.7264 + 1.0598r</w:delText>
        </w:r>
        <w:r w:rsidRPr="007C7F3A" w:rsidDel="007013E0">
          <w:rPr>
            <w:rFonts w:ascii="Arial" w:hAnsi="Arial" w:cs="Arial"/>
            <w:sz w:val="24"/>
            <w:szCs w:val="24"/>
            <w:vertAlign w:val="subscript"/>
          </w:rPr>
          <w:delText xml:space="preserve">mt                </w:delText>
        </w:r>
        <w:r w:rsidRPr="007C7F3A" w:rsidDel="007013E0">
          <w:rPr>
            <w:rFonts w:ascii="Arial" w:hAnsi="Arial" w:cs="Arial"/>
            <w:sz w:val="24"/>
            <w:szCs w:val="24"/>
          </w:rPr>
          <w:delText>r</w:delText>
        </w:r>
        <w:r w:rsidRPr="007C7F3A" w:rsidDel="007013E0">
          <w:rPr>
            <w:rFonts w:ascii="Arial" w:hAnsi="Arial" w:cs="Arial"/>
            <w:sz w:val="24"/>
            <w:szCs w:val="24"/>
            <w:vertAlign w:val="superscript"/>
          </w:rPr>
          <w:delText xml:space="preserve">2 </w:delText>
        </w:r>
        <w:r w:rsidRPr="007C7F3A" w:rsidDel="007013E0">
          <w:rPr>
            <w:rFonts w:ascii="Arial" w:hAnsi="Arial" w:cs="Arial"/>
            <w:sz w:val="24"/>
            <w:szCs w:val="24"/>
          </w:rPr>
          <w:delText>= 0.4710</w:delText>
        </w:r>
        <w:r w:rsidRPr="007C7F3A" w:rsidDel="007013E0">
          <w:rPr>
            <w:rFonts w:ascii="Arial" w:hAnsi="Arial" w:cs="Arial"/>
            <w:sz w:val="24"/>
            <w:szCs w:val="24"/>
          </w:rPr>
          <w:br/>
          <w:delText>ee = (0.3001) (0.0728)           g de l = 238</w:delText>
        </w:r>
        <w:r w:rsidRPr="007C7F3A" w:rsidDel="007013E0">
          <w:rPr>
            <w:rFonts w:ascii="Arial" w:hAnsi="Arial" w:cs="Arial"/>
            <w:sz w:val="24"/>
            <w:szCs w:val="24"/>
          </w:rPr>
          <w:br/>
          <w:delText xml:space="preserve">                                                   F</w:delText>
        </w:r>
        <w:r w:rsidRPr="007C7F3A" w:rsidDel="007013E0">
          <w:rPr>
            <w:rFonts w:ascii="Arial" w:hAnsi="Arial" w:cs="Arial"/>
            <w:sz w:val="24"/>
            <w:szCs w:val="24"/>
            <w:vertAlign w:val="subscript"/>
          </w:rPr>
          <w:delText xml:space="preserve">1.238 </w:delText>
        </w:r>
        <w:r w:rsidRPr="007C7F3A" w:rsidDel="007013E0">
          <w:rPr>
            <w:rFonts w:ascii="Arial" w:hAnsi="Arial" w:cs="Arial"/>
            <w:sz w:val="24"/>
            <w:szCs w:val="24"/>
          </w:rPr>
          <w:delText xml:space="preserve">= 211.896 </w:delText>
        </w:r>
      </w:del>
    </w:p>
    <w:p w:rsidR="009B6E9C" w:rsidRPr="007C7F3A" w:rsidRDefault="009B6E9C" w:rsidP="007C7F3A">
      <w:pPr>
        <w:rPr>
          <w:rFonts w:ascii="Arial" w:hAnsi="Arial" w:cs="Arial"/>
          <w:sz w:val="24"/>
          <w:szCs w:val="24"/>
        </w:rPr>
      </w:pPr>
    </w:p>
    <w:p w:rsidR="009B6E9C" w:rsidRPr="007C7F3A" w:rsidRDefault="009B6E9C" w:rsidP="007C7F3A">
      <w:pPr>
        <w:rPr>
          <w:rFonts w:ascii="Arial" w:hAnsi="Arial" w:cs="Arial"/>
          <w:b/>
          <w:sz w:val="24"/>
          <w:szCs w:val="24"/>
        </w:rPr>
      </w:pPr>
      <w:r w:rsidRPr="007C7F3A">
        <w:rPr>
          <w:rFonts w:ascii="Arial" w:hAnsi="Arial" w:cs="Arial"/>
          <w:noProof/>
          <w:sz w:val="24"/>
          <w:szCs w:val="24"/>
          <w:lang w:val="es-CO" w:eastAsia="es-CO"/>
        </w:rPr>
        <mc:AlternateContent>
          <mc:Choice Requires="wps">
            <w:drawing>
              <wp:anchor distT="0" distB="0" distL="114300" distR="114300" simplePos="0" relativeHeight="251670528" behindDoc="0" locked="0" layoutInCell="1" allowOverlap="1" wp14:anchorId="3C73B02F" wp14:editId="3D3ACEC5">
                <wp:simplePos x="0" y="0"/>
                <wp:positionH relativeFrom="column">
                  <wp:posOffset>177165</wp:posOffset>
                </wp:positionH>
                <wp:positionV relativeFrom="paragraph">
                  <wp:posOffset>559435</wp:posOffset>
                </wp:positionV>
                <wp:extent cx="1562100" cy="419100"/>
                <wp:effectExtent l="0" t="0" r="19050" b="19050"/>
                <wp:wrapNone/>
                <wp:docPr id="6" name="6 Rectángulo"/>
                <wp:cNvGraphicFramePr/>
                <a:graphic xmlns:a="http://schemas.openxmlformats.org/drawingml/2006/main">
                  <a:graphicData uri="http://schemas.microsoft.com/office/word/2010/wordprocessingShape">
                    <wps:wsp>
                      <wps:cNvSpPr/>
                      <wps:spPr>
                        <a:xfrm>
                          <a:off x="0" y="0"/>
                          <a:ext cx="1562100" cy="419100"/>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6 Rectángulo" o:spid="_x0000_s1026" style="position:absolute;margin-left:13.95pt;margin-top:44.05pt;width:123pt;height:33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" filled="f" strokecolor="#385d8a" strokeweight="2pt"/>
            </w:pict>
          </mc:Fallback>
        </mc:AlternateContent>
      </w:r>
      <w:r w:rsidRPr="007C7F3A">
        <w:rPr>
          <w:rFonts w:ascii="Arial" w:hAnsi="Arial" w:cs="Arial"/>
          <w:sz w:val="24"/>
          <w:szCs w:val="24"/>
        </w:rPr>
        <w:t>H</w:t>
      </w:r>
      <w:r w:rsidRPr="007C7F3A">
        <w:rPr>
          <w:rFonts w:ascii="Arial" w:hAnsi="Arial" w:cs="Arial"/>
          <w:sz w:val="24"/>
          <w:szCs w:val="24"/>
          <w:vertAlign w:val="subscript"/>
        </w:rPr>
        <w:t>o</w:t>
      </w:r>
      <w:r w:rsidRPr="007C7F3A">
        <w:rPr>
          <w:rFonts w:ascii="Arial" w:hAnsi="Arial" w:cs="Arial"/>
          <w:sz w:val="24"/>
          <w:szCs w:val="24"/>
        </w:rPr>
        <w:t xml:space="preserve"> = β &gt; 1         β = 0.7264                                                     100(1 – α) = 95  </w:t>
      </w:r>
      <w:r w:rsidRPr="007C7F3A">
        <w:rPr>
          <w:rFonts w:ascii="Arial" w:hAnsi="Arial" w:cs="Arial"/>
          <w:sz w:val="24"/>
          <w:szCs w:val="24"/>
        </w:rPr>
        <w:br/>
        <w:t>H</w:t>
      </w:r>
      <w:r w:rsidRPr="007C7F3A">
        <w:rPr>
          <w:rFonts w:ascii="Arial" w:hAnsi="Arial" w:cs="Arial"/>
          <w:sz w:val="24"/>
          <w:szCs w:val="24"/>
          <w:vertAlign w:val="subscript"/>
        </w:rPr>
        <w:t>1</w:t>
      </w:r>
      <w:r w:rsidRPr="007C7F3A">
        <w:rPr>
          <w:rFonts w:ascii="Arial" w:hAnsi="Arial" w:cs="Arial"/>
          <w:sz w:val="24"/>
          <w:szCs w:val="24"/>
        </w:rPr>
        <w:t xml:space="preserve"> =</w:t>
      </w:r>
      <w:r w:rsidRPr="007C7F3A">
        <w:rPr>
          <w:rFonts w:ascii="Arial" w:hAnsi="Arial" w:cs="Arial"/>
          <w:sz w:val="24"/>
          <w:szCs w:val="24"/>
          <w:vertAlign w:val="subscript"/>
        </w:rPr>
        <w:t xml:space="preserve"> </w:t>
      </w:r>
      <w:r w:rsidRPr="007C7F3A">
        <w:rPr>
          <w:rFonts w:ascii="Arial" w:hAnsi="Arial" w:cs="Arial"/>
          <w:sz w:val="24"/>
          <w:szCs w:val="24"/>
        </w:rPr>
        <w:t xml:space="preserve"> β &lt; 1                                                                                 1 – α = 0.95 </w:t>
      </w:r>
      <w:r w:rsidRPr="007C7F3A">
        <w:rPr>
          <w:rFonts w:ascii="Arial" w:hAnsi="Arial" w:cs="Arial"/>
          <w:sz w:val="24"/>
          <w:szCs w:val="24"/>
        </w:rPr>
        <w:br/>
      </w:r>
      <w:r w:rsidRPr="007C7F3A">
        <w:rPr>
          <w:rFonts w:ascii="Arial" w:hAnsi="Arial" w:cs="Arial"/>
          <w:b/>
          <w:sz w:val="24"/>
          <w:szCs w:val="24"/>
        </w:rPr>
        <w:t xml:space="preserve">                                                                                                         </w:t>
      </w:r>
      <w:r w:rsidRPr="007C7F3A">
        <w:rPr>
          <w:rFonts w:ascii="Arial" w:hAnsi="Arial" w:cs="Arial"/>
          <w:sz w:val="24"/>
          <w:szCs w:val="24"/>
        </w:rPr>
        <w:t xml:space="preserve">α  = 0.05 </w:t>
      </w:r>
      <w:r w:rsidRPr="007C7F3A">
        <w:rPr>
          <w:rFonts w:ascii="Arial" w:hAnsi="Arial" w:cs="Arial"/>
          <w:b/>
          <w:sz w:val="24"/>
          <w:szCs w:val="24"/>
        </w:rPr>
        <w:t xml:space="preserve">                                                             </w:t>
      </w:r>
    </w:p>
    <w:p w:rsidR="009B6E9C" w:rsidRPr="007C7F3A" w:rsidRDefault="007C7F3A" w:rsidP="007C7F3A">
      <w:pPr>
        <w:rPr>
          <w:rFonts w:ascii="Arial" w:hAnsi="Arial" w:cs="Arial"/>
          <w:sz w:val="24"/>
          <w:szCs w:val="24"/>
        </w:rPr>
      </w:pPr>
      <w:r>
        <w:rPr>
          <w:rFonts w:ascii="Arial" w:hAnsi="Arial" w:cs="Arial"/>
          <w:sz w:val="24"/>
          <w:szCs w:val="24"/>
        </w:rPr>
        <w:t xml:space="preserve">      </w:t>
      </w:r>
      <w:r w:rsidR="009B6E9C" w:rsidRPr="007C7F3A">
        <w:rPr>
          <w:rFonts w:ascii="Arial" w:hAnsi="Arial" w:cs="Arial"/>
          <w:sz w:val="24"/>
          <w:szCs w:val="24"/>
        </w:rPr>
        <w:t>β +- t</w:t>
      </w:r>
      <w:r w:rsidR="009B6E9C" w:rsidRPr="007C7F3A">
        <w:rPr>
          <w:rFonts w:ascii="Arial" w:hAnsi="Arial" w:cs="Arial"/>
          <w:sz w:val="24"/>
          <w:szCs w:val="24"/>
          <w:vertAlign w:val="subscript"/>
        </w:rPr>
        <w:t>α/2</w:t>
      </w:r>
      <w:r w:rsidR="009B6E9C" w:rsidRPr="007C7F3A">
        <w:rPr>
          <w:rFonts w:ascii="Arial" w:hAnsi="Arial" w:cs="Arial"/>
          <w:sz w:val="24"/>
          <w:szCs w:val="24"/>
        </w:rPr>
        <w:t>ee (β</w:t>
      </w:r>
      <w:r w:rsidR="009B6E9C" w:rsidRPr="007C7F3A">
        <w:rPr>
          <w:rFonts w:ascii="Arial" w:hAnsi="Arial" w:cs="Arial"/>
          <w:sz w:val="24"/>
          <w:szCs w:val="24"/>
          <w:vertAlign w:val="subscript"/>
        </w:rPr>
        <w:t>1</w:t>
      </w:r>
      <w:r w:rsidR="009B6E9C" w:rsidRPr="007C7F3A">
        <w:rPr>
          <w:rFonts w:ascii="Arial" w:hAnsi="Arial" w:cs="Arial"/>
          <w:sz w:val="24"/>
          <w:szCs w:val="24"/>
        </w:rPr>
        <w:t xml:space="preserve">)                                                                            α/2 = 0.025           </w:t>
      </w:r>
      <w:r w:rsidR="009B6E9C" w:rsidRPr="007C7F3A">
        <w:rPr>
          <w:rFonts w:ascii="Arial" w:hAnsi="Arial" w:cs="Arial"/>
          <w:sz w:val="24"/>
          <w:szCs w:val="24"/>
        </w:rPr>
        <w:br/>
        <w:t xml:space="preserve">                                                                                                 t</w:t>
      </w:r>
      <w:r w:rsidR="009B6E9C" w:rsidRPr="007C7F3A">
        <w:rPr>
          <w:rFonts w:ascii="Arial" w:hAnsi="Arial" w:cs="Arial"/>
          <w:sz w:val="24"/>
          <w:szCs w:val="24"/>
          <w:vertAlign w:val="subscript"/>
        </w:rPr>
        <w:t xml:space="preserve">238, 0,25 </w:t>
      </w:r>
      <w:r w:rsidR="009B6E9C" w:rsidRPr="007C7F3A">
        <w:rPr>
          <w:rFonts w:ascii="Arial" w:hAnsi="Arial" w:cs="Arial"/>
          <w:sz w:val="24"/>
          <w:szCs w:val="24"/>
        </w:rPr>
        <w:t>= 1,960</w:t>
      </w:r>
    </w:p>
    <w:p w:rsidR="009B6E9C" w:rsidRPr="007C7F3A" w:rsidRDefault="009B6E9C" w:rsidP="007C7F3A">
      <w:pPr>
        <w:rPr>
          <w:rFonts w:ascii="Arial" w:hAnsi="Arial" w:cs="Arial"/>
          <w:sz w:val="24"/>
          <w:szCs w:val="24"/>
        </w:rPr>
      </w:pPr>
      <w:r w:rsidRPr="007C7F3A">
        <w:rPr>
          <w:rFonts w:ascii="Arial" w:hAnsi="Arial" w:cs="Arial"/>
          <w:sz w:val="24"/>
          <w:szCs w:val="24"/>
        </w:rPr>
        <w:t xml:space="preserve">1,0598 +- 1,960 x  0,0728 </w:t>
      </w:r>
      <w:r w:rsidRPr="007C7F3A">
        <w:rPr>
          <w:rFonts w:ascii="Arial" w:hAnsi="Arial" w:cs="Arial"/>
          <w:sz w:val="24"/>
          <w:szCs w:val="24"/>
        </w:rPr>
        <w:br/>
        <w:t xml:space="preserve">0,917112 &lt; β &lt; 1,202488  95% </w:t>
      </w:r>
    </w:p>
    <w:p w:rsidR="009B6E9C" w:rsidRPr="007C7F3A" w:rsidRDefault="009B6E9C" w:rsidP="007C7F3A">
      <w:pPr>
        <w:rPr>
          <w:rFonts w:ascii="Arial" w:hAnsi="Arial" w:cs="Arial"/>
          <w:sz w:val="24"/>
          <w:szCs w:val="24"/>
        </w:rPr>
      </w:pPr>
    </w:p>
    <w:p w:rsidR="007C7F3A" w:rsidRDefault="009B6E9C" w:rsidP="007C7F3A">
      <w:pPr>
        <w:rPr>
          <w:rFonts w:ascii="Arial" w:hAnsi="Arial" w:cs="Arial"/>
          <w:b/>
          <w:sz w:val="24"/>
          <w:szCs w:val="24"/>
        </w:rPr>
      </w:pPr>
      <w:r w:rsidRPr="007C7F3A">
        <w:rPr>
          <w:rFonts w:ascii="Arial" w:hAnsi="Arial" w:cs="Arial"/>
          <w:noProof/>
          <w:sz w:val="24"/>
          <w:szCs w:val="24"/>
          <w:lang w:val="es-CO" w:eastAsia="es-CO"/>
        </w:rPr>
        <mc:AlternateContent>
          <mc:Choice Requires="wps">
            <w:drawing>
              <wp:anchor distT="0" distB="0" distL="114300" distR="114300" simplePos="0" relativeHeight="251671552" behindDoc="0" locked="0" layoutInCell="1" allowOverlap="1" wp14:anchorId="141B314A" wp14:editId="723E8F90">
                <wp:simplePos x="0" y="0"/>
                <wp:positionH relativeFrom="column">
                  <wp:posOffset>691515</wp:posOffset>
                </wp:positionH>
                <wp:positionV relativeFrom="paragraph">
                  <wp:posOffset>219075</wp:posOffset>
                </wp:positionV>
                <wp:extent cx="666750" cy="0"/>
                <wp:effectExtent l="0" t="0" r="19050" b="19050"/>
                <wp:wrapNone/>
                <wp:docPr id="7" name="7 Conector recto"/>
                <wp:cNvGraphicFramePr/>
                <a:graphic xmlns:a="http://schemas.openxmlformats.org/drawingml/2006/main">
                  <a:graphicData uri="http://schemas.microsoft.com/office/word/2010/wordprocessingShape">
                    <wps:wsp>
                      <wps:cNvCnPr/>
                      <wps:spPr>
                        <a:xfrm>
                          <a:off x="0" y="0"/>
                          <a:ext cx="666750" cy="0"/>
                        </a:xfrm>
                        <a:prstGeom prst="line">
                          <a:avLst/>
                        </a:prstGeom>
                        <a:noFill/>
                        <a:ln w="9525" cap="flat" cmpd="sng" algn="ctr">
                          <a:solidFill>
                            <a:srgbClr val="4F81BD">
                              <a:shade val="95000"/>
                              <a:satMod val="105000"/>
                            </a:srgbClr>
                          </a:solidFill>
                          <a:prstDash val="solid"/>
                        </a:ln>
                        <a:effectLst/>
                      </wps:spPr>
                      <wps:bodyPr/>
                    </wps:wsp>
                  </a:graphicData>
                </a:graphic>
                <wp14:sizeRelV relativeFrom="margin">
                  <wp14:pctHeight>0</wp14:pctHeight>
                </wp14:sizeRelV>
              </wp:anchor>
            </w:drawing>
          </mc:Choice>
          <mc:Fallback>
            <w:pict>
              <v:line id="7 Conector recto" o:spid="_x0000_s1026" style="position:absolute;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4.45pt,17.25pt" to="106.9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" strokecolor="#4a7ebb"/>
            </w:pict>
          </mc:Fallback>
        </mc:AlternateContent>
      </w:r>
      <w:r w:rsidRPr="007C7F3A">
        <w:rPr>
          <w:rFonts w:ascii="Arial" w:hAnsi="Arial" w:cs="Arial"/>
          <w:sz w:val="24"/>
          <w:szCs w:val="24"/>
        </w:rPr>
        <w:t>t =   1.0598 – 1  = 0,821</w:t>
      </w:r>
      <w:r w:rsidRPr="007C7F3A">
        <w:rPr>
          <w:rFonts w:ascii="Arial" w:hAnsi="Arial" w:cs="Arial"/>
          <w:sz w:val="24"/>
          <w:szCs w:val="24"/>
        </w:rPr>
        <w:br/>
        <w:t xml:space="preserve">          0,0728</w:t>
      </w:r>
      <w:r w:rsidRPr="007C7F3A">
        <w:rPr>
          <w:rFonts w:ascii="Arial" w:hAnsi="Arial" w:cs="Arial"/>
          <w:sz w:val="24"/>
          <w:szCs w:val="24"/>
        </w:rPr>
        <w:br/>
      </w:r>
      <w:r w:rsidRPr="007C7F3A">
        <w:rPr>
          <w:rFonts w:ascii="Arial" w:hAnsi="Arial" w:cs="Arial"/>
          <w:b/>
          <w:color w:val="4F81BD" w:themeColor="accent1"/>
          <w:sz w:val="24"/>
          <w:szCs w:val="24"/>
        </w:rPr>
        <w:br/>
      </w:r>
    </w:p>
    <w:p w:rsidR="009B6E9C" w:rsidRPr="007C7F3A" w:rsidRDefault="009B6E9C" w:rsidP="007C7F3A">
      <w:pPr>
        <w:jc w:val="both"/>
        <w:rPr>
          <w:rFonts w:ascii="Arial" w:hAnsi="Arial" w:cs="Arial"/>
          <w:b/>
          <w:sz w:val="24"/>
          <w:szCs w:val="24"/>
        </w:rPr>
      </w:pPr>
      <w:r w:rsidRPr="007C7F3A">
        <w:rPr>
          <w:rFonts w:ascii="Arial" w:hAnsi="Arial" w:cs="Arial"/>
          <w:b/>
          <w:sz w:val="24"/>
          <w:szCs w:val="24"/>
        </w:rPr>
        <w:t>Conclusión:</w:t>
      </w:r>
      <w:r w:rsidRPr="007C7F3A">
        <w:rPr>
          <w:rFonts w:ascii="Arial" w:hAnsi="Arial" w:cs="Arial"/>
          <w:sz w:val="24"/>
          <w:szCs w:val="24"/>
        </w:rPr>
        <w:t xml:space="preserve"> Con 238 grados de libertad el valor t no es significativo para α = 5%, ya que t &lt; </w:t>
      </w:r>
      <w:proofErr w:type="gramStart"/>
      <w:r w:rsidRPr="007C7F3A">
        <w:rPr>
          <w:rFonts w:ascii="Arial" w:hAnsi="Arial" w:cs="Arial"/>
          <w:sz w:val="24"/>
          <w:szCs w:val="24"/>
        </w:rPr>
        <w:t>1 ,</w:t>
      </w:r>
      <w:proofErr w:type="gramEnd"/>
      <w:r w:rsidRPr="007C7F3A">
        <w:rPr>
          <w:rFonts w:ascii="Arial" w:hAnsi="Arial" w:cs="Arial"/>
          <w:sz w:val="24"/>
          <w:szCs w:val="24"/>
        </w:rPr>
        <w:t xml:space="preserve"> por lo tanto las acciones de IBM no son valores volátiles.</w:t>
      </w:r>
      <w:r w:rsidRPr="007C7F3A">
        <w:rPr>
          <w:rFonts w:ascii="Arial" w:hAnsi="Arial" w:cs="Arial"/>
          <w:b/>
          <w:sz w:val="24"/>
          <w:szCs w:val="24"/>
        </w:rPr>
        <w:t xml:space="preserve"> </w:t>
      </w:r>
    </w:p>
    <w:p w:rsidR="009B6E9C" w:rsidRPr="007C7F3A" w:rsidRDefault="009B6E9C" w:rsidP="007C7F3A">
      <w:pPr>
        <w:rPr>
          <w:rFonts w:ascii="Arial" w:hAnsi="Arial" w:cs="Arial"/>
          <w:sz w:val="24"/>
          <w:szCs w:val="24"/>
        </w:rPr>
      </w:pPr>
    </w:p>
    <w:p w:rsidR="009B6E9C" w:rsidRPr="007C7F3A" w:rsidRDefault="009B6E9C" w:rsidP="007C7F3A">
      <w:pPr>
        <w:rPr>
          <w:rFonts w:ascii="Arial" w:hAnsi="Arial" w:cs="Arial"/>
          <w:sz w:val="24"/>
          <w:szCs w:val="24"/>
        </w:rPr>
      </w:pPr>
    </w:p>
    <w:p w:rsidR="009B6E9C" w:rsidRPr="007C7F3A" w:rsidRDefault="009B6E9C" w:rsidP="007C7F3A">
      <w:pPr>
        <w:rPr>
          <w:rFonts w:ascii="Arial" w:hAnsi="Arial" w:cs="Arial"/>
          <w:b/>
          <w:sz w:val="24"/>
          <w:szCs w:val="24"/>
        </w:rPr>
      </w:pPr>
      <w:r w:rsidRPr="007C7F3A">
        <w:rPr>
          <w:rFonts w:ascii="Arial" w:hAnsi="Arial" w:cs="Arial"/>
          <w:sz w:val="24"/>
          <w:szCs w:val="24"/>
        </w:rPr>
        <w:t>H</w:t>
      </w:r>
      <w:r w:rsidRPr="007C7F3A">
        <w:rPr>
          <w:rFonts w:ascii="Arial" w:hAnsi="Arial" w:cs="Arial"/>
          <w:sz w:val="24"/>
          <w:szCs w:val="24"/>
          <w:vertAlign w:val="subscript"/>
        </w:rPr>
        <w:t>o</w:t>
      </w:r>
      <w:r w:rsidRPr="007C7F3A">
        <w:rPr>
          <w:rFonts w:ascii="Arial" w:hAnsi="Arial" w:cs="Arial"/>
          <w:sz w:val="24"/>
          <w:szCs w:val="24"/>
        </w:rPr>
        <w:t xml:space="preserve"> = β</w:t>
      </w:r>
      <w:r w:rsidRPr="007C7F3A">
        <w:rPr>
          <w:rFonts w:ascii="Arial" w:hAnsi="Arial" w:cs="Arial"/>
          <w:sz w:val="24"/>
          <w:szCs w:val="24"/>
          <w:vertAlign w:val="subscript"/>
        </w:rPr>
        <w:t>1</w:t>
      </w:r>
      <w:r w:rsidRPr="007C7F3A">
        <w:rPr>
          <w:rFonts w:ascii="Arial" w:hAnsi="Arial" w:cs="Arial"/>
          <w:sz w:val="24"/>
          <w:szCs w:val="24"/>
        </w:rPr>
        <w:t xml:space="preserve"> = o </w:t>
      </w:r>
      <w:r w:rsidRPr="007C7F3A">
        <w:rPr>
          <w:rFonts w:ascii="Arial" w:hAnsi="Arial" w:cs="Arial"/>
          <w:sz w:val="24"/>
          <w:szCs w:val="24"/>
        </w:rPr>
        <w:br/>
        <w:t>H</w:t>
      </w:r>
      <w:r w:rsidRPr="007C7F3A">
        <w:rPr>
          <w:rFonts w:ascii="Arial" w:hAnsi="Arial" w:cs="Arial"/>
          <w:sz w:val="24"/>
          <w:szCs w:val="24"/>
          <w:vertAlign w:val="subscript"/>
        </w:rPr>
        <w:t xml:space="preserve">1 </w:t>
      </w:r>
      <w:r w:rsidRPr="007C7F3A">
        <w:rPr>
          <w:rFonts w:ascii="Arial" w:hAnsi="Arial" w:cs="Arial"/>
          <w:sz w:val="24"/>
          <w:szCs w:val="24"/>
        </w:rPr>
        <w:t>=</w:t>
      </w:r>
      <w:r w:rsidRPr="007C7F3A">
        <w:rPr>
          <w:rFonts w:ascii="Arial" w:hAnsi="Arial" w:cs="Arial"/>
          <w:sz w:val="24"/>
          <w:szCs w:val="24"/>
          <w:vertAlign w:val="subscript"/>
        </w:rPr>
        <w:t xml:space="preserve">   </w:t>
      </w:r>
      <w:r w:rsidRPr="007C7F3A">
        <w:rPr>
          <w:rFonts w:ascii="Arial" w:hAnsi="Arial" w:cs="Arial"/>
          <w:sz w:val="24"/>
          <w:szCs w:val="24"/>
        </w:rPr>
        <w:t>β</w:t>
      </w:r>
      <w:r w:rsidRPr="007C7F3A">
        <w:rPr>
          <w:rFonts w:ascii="Arial" w:hAnsi="Arial" w:cs="Arial"/>
          <w:sz w:val="24"/>
          <w:szCs w:val="24"/>
          <w:vertAlign w:val="subscript"/>
        </w:rPr>
        <w:t xml:space="preserve">2 </w:t>
      </w:r>
      <w:r w:rsidRPr="007C7F3A">
        <w:rPr>
          <w:rFonts w:ascii="Arial" w:hAnsi="Arial" w:cs="Arial"/>
          <w:color w:val="333333"/>
          <w:sz w:val="24"/>
          <w:szCs w:val="24"/>
          <w:shd w:val="clear" w:color="auto" w:fill="FFFFFF"/>
        </w:rPr>
        <w:t>≠ o</w:t>
      </w:r>
      <w:r w:rsidRPr="007C7F3A">
        <w:rPr>
          <w:rFonts w:ascii="Arial" w:hAnsi="Arial" w:cs="Arial"/>
          <w:color w:val="333333"/>
          <w:sz w:val="24"/>
          <w:szCs w:val="24"/>
          <w:shd w:val="clear" w:color="auto" w:fill="FFFFFF"/>
        </w:rPr>
        <w:br/>
      </w:r>
    </w:p>
    <w:p w:rsidR="009B6E9C" w:rsidRPr="007C7F3A" w:rsidRDefault="009B6E9C" w:rsidP="007C7F3A">
      <w:pPr>
        <w:rPr>
          <w:rFonts w:ascii="Arial" w:hAnsi="Arial" w:cs="Arial"/>
          <w:sz w:val="24"/>
          <w:szCs w:val="24"/>
        </w:rPr>
      </w:pPr>
      <w:r w:rsidRPr="007C7F3A">
        <w:rPr>
          <w:rFonts w:ascii="Arial" w:hAnsi="Arial" w:cs="Arial"/>
          <w:sz w:val="24"/>
          <w:szCs w:val="24"/>
        </w:rPr>
        <w:t>0.7264 +- 1.645 x 0,3001</w:t>
      </w:r>
      <w:r w:rsidRPr="007C7F3A">
        <w:rPr>
          <w:rFonts w:ascii="Arial" w:hAnsi="Arial" w:cs="Arial"/>
          <w:sz w:val="24"/>
          <w:szCs w:val="24"/>
        </w:rPr>
        <w:br/>
        <w:t>0.2327355 &lt; β</w:t>
      </w:r>
      <w:r w:rsidRPr="007C7F3A">
        <w:rPr>
          <w:rFonts w:ascii="Arial" w:hAnsi="Arial" w:cs="Arial"/>
          <w:sz w:val="24"/>
          <w:szCs w:val="24"/>
          <w:vertAlign w:val="subscript"/>
        </w:rPr>
        <w:t xml:space="preserve">1 </w:t>
      </w:r>
      <w:r w:rsidRPr="007C7F3A">
        <w:rPr>
          <w:rFonts w:ascii="Arial" w:hAnsi="Arial" w:cs="Arial"/>
          <w:sz w:val="24"/>
          <w:szCs w:val="24"/>
        </w:rPr>
        <w:t xml:space="preserve">&lt; 1.2200645 </w:t>
      </w:r>
      <w:r w:rsidRPr="007C7F3A">
        <w:rPr>
          <w:rFonts w:ascii="Arial" w:hAnsi="Arial" w:cs="Arial"/>
          <w:sz w:val="24"/>
          <w:szCs w:val="24"/>
        </w:rPr>
        <w:br/>
      </w:r>
    </w:p>
    <w:p w:rsidR="009B6E9C" w:rsidRPr="007C7F3A" w:rsidRDefault="009B6E9C" w:rsidP="007C7F3A">
      <w:pPr>
        <w:rPr>
          <w:rFonts w:ascii="Arial" w:hAnsi="Arial" w:cs="Arial"/>
          <w:sz w:val="24"/>
          <w:szCs w:val="24"/>
        </w:rPr>
      </w:pPr>
      <w:r w:rsidRPr="007C7F3A">
        <w:rPr>
          <w:rFonts w:ascii="Arial" w:hAnsi="Arial" w:cs="Arial"/>
          <w:noProof/>
          <w:sz w:val="24"/>
          <w:szCs w:val="24"/>
          <w:lang w:val="es-CO" w:eastAsia="es-CO"/>
        </w:rPr>
        <mc:AlternateContent>
          <mc:Choice Requires="wps">
            <w:drawing>
              <wp:anchor distT="0" distB="0" distL="114300" distR="114300" simplePos="0" relativeHeight="251672576" behindDoc="0" locked="0" layoutInCell="1" allowOverlap="1" wp14:anchorId="6516838B" wp14:editId="2BC14B7B">
                <wp:simplePos x="0" y="0"/>
                <wp:positionH relativeFrom="column">
                  <wp:posOffset>548640</wp:posOffset>
                </wp:positionH>
                <wp:positionV relativeFrom="paragraph">
                  <wp:posOffset>198755</wp:posOffset>
                </wp:positionV>
                <wp:extent cx="542925" cy="0"/>
                <wp:effectExtent l="0" t="0" r="9525" b="19050"/>
                <wp:wrapNone/>
                <wp:docPr id="8" name="8 Conector recto"/>
                <wp:cNvGraphicFramePr/>
                <a:graphic xmlns:a="http://schemas.openxmlformats.org/drawingml/2006/main">
                  <a:graphicData uri="http://schemas.microsoft.com/office/word/2010/wordprocessingShape">
                    <wps:wsp>
                      <wps:cNvCnPr/>
                      <wps:spPr>
                        <a:xfrm>
                          <a:off x="0" y="0"/>
                          <a:ext cx="542925"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anchor>
            </w:drawing>
          </mc:Choice>
          <mc:Fallback>
            <w:pict>
              <v:line id="8 Conector recto"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3.2pt,15.65pt" to="85.95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" strokecolor="#4a7ebb"/>
            </w:pict>
          </mc:Fallback>
        </mc:AlternateContent>
      </w:r>
      <w:r w:rsidRPr="007C7F3A">
        <w:rPr>
          <w:rFonts w:ascii="Arial" w:hAnsi="Arial" w:cs="Arial"/>
          <w:sz w:val="24"/>
          <w:szCs w:val="24"/>
        </w:rPr>
        <w:t xml:space="preserve">t = 0.7264 = 2.4205 </w:t>
      </w:r>
      <w:r w:rsidRPr="007C7F3A">
        <w:rPr>
          <w:rFonts w:ascii="Arial" w:hAnsi="Arial" w:cs="Arial"/>
          <w:sz w:val="24"/>
          <w:szCs w:val="24"/>
        </w:rPr>
        <w:br/>
        <w:t xml:space="preserve">      0.3001 </w:t>
      </w:r>
      <w:r w:rsidRPr="007C7F3A">
        <w:rPr>
          <w:rFonts w:ascii="Arial" w:hAnsi="Arial" w:cs="Arial"/>
          <w:sz w:val="24"/>
          <w:szCs w:val="24"/>
        </w:rPr>
        <w:br/>
      </w:r>
    </w:p>
    <w:p w:rsidR="009B6E9C" w:rsidRPr="009B6E9C" w:rsidRDefault="009B6E9C" w:rsidP="007C7F3A">
      <w:pPr>
        <w:jc w:val="both"/>
      </w:pPr>
      <w:r w:rsidRPr="007C7F3A">
        <w:rPr>
          <w:rFonts w:ascii="Arial" w:hAnsi="Arial" w:cs="Arial"/>
          <w:b/>
          <w:sz w:val="24"/>
          <w:szCs w:val="24"/>
        </w:rPr>
        <w:lastRenderedPageBreak/>
        <w:t>Conclusión:</w:t>
      </w:r>
      <w:r w:rsidRPr="007C7F3A">
        <w:rPr>
          <w:rFonts w:ascii="Arial" w:hAnsi="Arial" w:cs="Arial"/>
          <w:sz w:val="24"/>
          <w:szCs w:val="24"/>
        </w:rPr>
        <w:t xml:space="preserve"> Es significativo aunque sea cercano a cero, porque esto quiere decir que los valores de retorno de mercado por acciones es de cero, y el rendimiento de la acción es de 0.73% para la empresa</w:t>
      </w:r>
      <w:r w:rsidRPr="009B6E9C">
        <w:t xml:space="preserve">.    </w:t>
      </w:r>
    </w:p>
    <w:p w:rsidR="009B6E9C" w:rsidRPr="009B6E9C" w:rsidRDefault="009B6E9C" w:rsidP="009B6E9C">
      <w:pPr>
        <w:pStyle w:val="Prrafodelista"/>
        <w:rPr>
          <w:rFonts w:ascii="Arial" w:hAnsi="Arial" w:cs="Arial"/>
          <w:b/>
          <w:sz w:val="24"/>
          <w:szCs w:val="24"/>
        </w:rPr>
      </w:pPr>
    </w:p>
    <w:p w:rsidR="009B6E9C" w:rsidRPr="007C7F3A" w:rsidDel="007013E0" w:rsidRDefault="009B6E9C" w:rsidP="007C7F3A">
      <w:pPr>
        <w:rPr>
          <w:del w:id="24" w:author="Andrés Castaño" w:date="2013-06-19T18:07:00Z"/>
          <w:rFonts w:ascii="Arial" w:hAnsi="Arial" w:cs="Arial"/>
          <w:b/>
          <w:sz w:val="24"/>
        </w:rPr>
      </w:pPr>
      <w:r w:rsidRPr="007C7F3A">
        <w:rPr>
          <w:rFonts w:ascii="Arial" w:hAnsi="Arial" w:cs="Arial"/>
          <w:b/>
          <w:sz w:val="24"/>
        </w:rPr>
        <w:t>5.6</w:t>
      </w:r>
      <w:r w:rsidR="007C7F3A" w:rsidRPr="007C7F3A">
        <w:rPr>
          <w:rFonts w:ascii="Arial" w:hAnsi="Arial" w:cs="Arial"/>
          <w:b/>
          <w:sz w:val="24"/>
        </w:rPr>
        <w:t>)</w:t>
      </w:r>
      <w:bookmarkStart w:id="25" w:name="_GoBack"/>
      <w:bookmarkEnd w:id="25"/>
    </w:p>
    <w:p w:rsidR="007C7F3A" w:rsidRPr="007013E0" w:rsidRDefault="007C7F3A" w:rsidP="007013E0">
      <w:pPr>
        <w:rPr>
          <w:rFonts w:ascii="Arial" w:hAnsi="Arial" w:cs="Arial"/>
          <w:sz w:val="24"/>
          <w:szCs w:val="24"/>
          <w:rPrChange w:id="26" w:author="Andrés Castaño" w:date="2013-06-19T18:07:00Z">
            <w:rPr/>
          </w:rPrChange>
        </w:rPr>
        <w:pPrChange w:id="27" w:author="Andrés Castaño" w:date="2013-06-19T18:07:00Z">
          <w:pPr>
            <w:pStyle w:val="Prrafodelista"/>
          </w:pPr>
        </w:pPrChange>
      </w:pPr>
    </w:p>
    <w:p w:rsidR="009B6E9C" w:rsidRPr="007C7F3A" w:rsidDel="007013E0" w:rsidRDefault="009B6E9C" w:rsidP="007C7F3A">
      <w:pPr>
        <w:rPr>
          <w:del w:id="28" w:author="Andrés Castaño" w:date="2013-06-19T18:07:00Z"/>
          <w:rFonts w:ascii="Arial" w:hAnsi="Arial" w:cs="Arial"/>
          <w:sz w:val="24"/>
        </w:rPr>
      </w:pPr>
      <w:del w:id="29" w:author="Andrés Castaño" w:date="2013-06-19T18:07:00Z">
        <w:r w:rsidRPr="007C7F3A" w:rsidDel="007013E0">
          <w:rPr>
            <w:rFonts w:ascii="Arial" w:hAnsi="Arial" w:cs="Arial"/>
            <w:sz w:val="24"/>
          </w:rPr>
          <w:delText xml:space="preserve">Según el supuesto de normalidad B2 tiene una distribución normal; pero sabemos que la variable normal cuando toma un valor según la probabilidad de que una variable aleatoria tome un valor es </w:delText>
        </w:r>
        <w:r w:rsidR="007C7F3A" w:rsidDel="007013E0">
          <w:rPr>
            <w:rFonts w:ascii="Arial" w:hAnsi="Arial" w:cs="Arial"/>
            <w:sz w:val="24"/>
          </w:rPr>
          <w:delText xml:space="preserve">cero, Por lo tanto, no ingiere alguna </w:delText>
        </w:r>
        <w:r w:rsidRPr="007C7F3A" w:rsidDel="007013E0">
          <w:rPr>
            <w:rFonts w:ascii="Arial" w:hAnsi="Arial" w:cs="Arial"/>
            <w:sz w:val="24"/>
          </w:rPr>
          <w:delText>diferencia si la igualdad es fuerte o débil.</w:delText>
        </w:r>
      </w:del>
    </w:p>
    <w:p w:rsidR="009B6E9C" w:rsidRPr="007C7F3A" w:rsidRDefault="009B6E9C" w:rsidP="007C7F3A">
      <w:pPr>
        <w:jc w:val="both"/>
        <w:rPr>
          <w:rFonts w:ascii="Arial" w:eastAsiaTheme="minorEastAsia" w:hAnsi="Arial" w:cs="Arial"/>
          <w:sz w:val="24"/>
        </w:rPr>
      </w:pPr>
      <w:r w:rsidRPr="007C7F3A">
        <w:rPr>
          <w:rFonts w:ascii="Arial" w:hAnsi="Arial" w:cs="Arial"/>
          <w:b/>
          <w:sz w:val="24"/>
        </w:rPr>
        <w:t>5.7</w:t>
      </w:r>
      <w:r w:rsidR="007C7F3A">
        <w:rPr>
          <w:rFonts w:ascii="Arial" w:hAnsi="Arial" w:cs="Arial"/>
          <w:b/>
          <w:sz w:val="24"/>
        </w:rPr>
        <w:t>)</w:t>
      </w:r>
      <w:r w:rsidRPr="007C7F3A">
        <w:rPr>
          <w:rFonts w:ascii="Arial" w:hAnsi="Arial" w:cs="Arial"/>
          <w:b/>
          <w:sz w:val="24"/>
        </w:rPr>
        <w:t xml:space="preserve">   </w:t>
      </w:r>
      <w:r w:rsidRPr="007C7F3A">
        <w:rPr>
          <w:rFonts w:ascii="Arial" w:hAnsi="Arial" w:cs="Arial"/>
          <w:sz w:val="24"/>
        </w:rPr>
        <w:t xml:space="preserve">Según la hipótesis, </w:t>
      </w:r>
      <m:oMath>
        <m:sSub>
          <m:sSubPr>
            <m:ctrlPr>
              <w:rPr>
                <w:rFonts w:ascii="Cambria Math" w:hAnsi="Cambria Math" w:cs="Arial"/>
                <w:i/>
                <w:sz w:val="24"/>
              </w:rPr>
            </m:ctrlPr>
          </m:sSubPr>
          <m:e>
            <m:r>
              <w:rPr>
                <w:rFonts w:ascii="Cambria Math" w:hAnsi="Cambria Math" w:cs="Arial"/>
                <w:sz w:val="24"/>
              </w:rPr>
              <m:t>β</m:t>
            </m:r>
          </m:e>
          <m:sub>
            <m:r>
              <w:rPr>
                <w:rFonts w:ascii="Cambria Math" w:hAnsi="Cambria Math" w:cs="Arial"/>
                <w:sz w:val="24"/>
              </w:rPr>
              <m:t>2</m:t>
            </m:r>
          </m:sub>
        </m:sSub>
      </m:oMath>
      <w:r w:rsidRPr="007C7F3A">
        <w:rPr>
          <w:rFonts w:ascii="Arial" w:eastAsiaTheme="minorEastAsia" w:hAnsi="Arial" w:cs="Arial"/>
          <w:sz w:val="24"/>
        </w:rPr>
        <w:t>=0; y utilizando todas aquellas fórmulas de Gujarati,  se obtiene:</w:t>
      </w:r>
    </w:p>
    <w:p w:rsidR="009B6E9C" w:rsidRPr="009B6E9C" w:rsidRDefault="009B6E9C" w:rsidP="009B6E9C">
      <w:pPr>
        <w:rPr>
          <w:rFonts w:ascii="Arial" w:eastAsiaTheme="minorEastAsia" w:hAnsi="Arial" w:cs="Arial"/>
        </w:rPr>
      </w:pPr>
    </w:p>
    <w:p w:rsidR="009B6E9C" w:rsidRPr="009B6E9C" w:rsidRDefault="009B6E9C" w:rsidP="009B6E9C">
      <w:pPr>
        <w:rPr>
          <w:rFonts w:ascii="Arial" w:eastAsiaTheme="minorEastAsia" w:hAnsi="Arial" w:cs="Arial"/>
          <w:sz w:val="32"/>
        </w:rPr>
      </w:pPr>
      <m:oMath>
        <m:r>
          <w:rPr>
            <w:rFonts w:ascii="Cambria Math" w:hAnsi="Cambria Math" w:cs="Arial"/>
            <w:sz w:val="32"/>
          </w:rPr>
          <m:t>t=</m:t>
        </m:r>
        <m:f>
          <m:fPr>
            <m:ctrlPr>
              <w:rPr>
                <w:rFonts w:ascii="Cambria Math" w:hAnsi="Cambria Math" w:cs="Arial"/>
                <w:i/>
                <w:sz w:val="32"/>
              </w:rPr>
            </m:ctrlPr>
          </m:fPr>
          <m:num>
            <m:sSub>
              <m:sSubPr>
                <m:ctrlPr>
                  <w:rPr>
                    <w:rFonts w:ascii="Cambria Math" w:hAnsi="Cambria Math" w:cs="Arial"/>
                    <w:i/>
                    <w:sz w:val="32"/>
                  </w:rPr>
                </m:ctrlPr>
              </m:sSubPr>
              <m:e>
                <m:acc>
                  <m:accPr>
                    <m:ctrlPr>
                      <w:rPr>
                        <w:rFonts w:ascii="Cambria Math" w:hAnsi="Cambria Math" w:cs="Arial"/>
                        <w:i/>
                        <w:sz w:val="32"/>
                      </w:rPr>
                    </m:ctrlPr>
                  </m:accPr>
                  <m:e>
                    <m:r>
                      <w:rPr>
                        <w:rFonts w:ascii="Cambria Math" w:hAnsi="Cambria Math" w:cs="Arial"/>
                        <w:sz w:val="32"/>
                      </w:rPr>
                      <m:t>β</m:t>
                    </m:r>
                  </m:e>
                </m:acc>
              </m:e>
              <m:sub>
                <m:r>
                  <w:rPr>
                    <w:rFonts w:ascii="Cambria Math" w:hAnsi="Cambria Math" w:cs="Arial"/>
                    <w:sz w:val="32"/>
                  </w:rPr>
                  <m:t>2</m:t>
                </m:r>
              </m:sub>
            </m:sSub>
          </m:num>
          <m:den>
            <m:r>
              <w:rPr>
                <w:rFonts w:ascii="Cambria Math" w:hAnsi="Cambria Math" w:cs="Arial"/>
                <w:sz w:val="32"/>
              </w:rPr>
              <m:t>ee(</m:t>
            </m:r>
            <m:sSub>
              <m:sSubPr>
                <m:ctrlPr>
                  <w:rPr>
                    <w:rFonts w:ascii="Cambria Math" w:hAnsi="Cambria Math" w:cs="Arial"/>
                    <w:i/>
                    <w:sz w:val="32"/>
                  </w:rPr>
                </m:ctrlPr>
              </m:sSubPr>
              <m:e>
                <m:acc>
                  <m:accPr>
                    <m:ctrlPr>
                      <w:rPr>
                        <w:rFonts w:ascii="Cambria Math" w:hAnsi="Cambria Math" w:cs="Arial"/>
                        <w:i/>
                        <w:sz w:val="32"/>
                      </w:rPr>
                    </m:ctrlPr>
                  </m:accPr>
                  <m:e>
                    <m:r>
                      <w:rPr>
                        <w:rFonts w:ascii="Cambria Math" w:hAnsi="Cambria Math" w:cs="Arial"/>
                        <w:sz w:val="32"/>
                      </w:rPr>
                      <m:t>β</m:t>
                    </m:r>
                  </m:e>
                </m:acc>
              </m:e>
              <m:sub>
                <m:r>
                  <w:rPr>
                    <w:rFonts w:ascii="Cambria Math" w:hAnsi="Cambria Math" w:cs="Arial"/>
                    <w:sz w:val="32"/>
                  </w:rPr>
                  <m:t>2</m:t>
                </m:r>
              </m:sub>
            </m:sSub>
            <m:r>
              <w:rPr>
                <w:rFonts w:ascii="Cambria Math" w:hAnsi="Cambria Math" w:cs="Arial"/>
                <w:sz w:val="32"/>
              </w:rPr>
              <m:t>)</m:t>
            </m:r>
          </m:den>
        </m:f>
      </m:oMath>
      <w:r w:rsidRPr="009B6E9C">
        <w:rPr>
          <w:rFonts w:ascii="Arial" w:eastAsiaTheme="minorEastAsia" w:hAnsi="Arial" w:cs="Arial"/>
          <w:sz w:val="32"/>
        </w:rPr>
        <w:t xml:space="preserve">  </w:t>
      </w:r>
      <w:r w:rsidRPr="009B6E9C">
        <w:rPr>
          <w:rFonts w:ascii="Arial" w:eastAsiaTheme="minorEastAsia" w:hAnsi="Arial" w:cs="Arial"/>
          <w:sz w:val="28"/>
        </w:rPr>
        <w:t xml:space="preserve">= </w:t>
      </w:r>
      <m:oMath>
        <m:f>
          <m:fPr>
            <m:ctrlPr>
              <w:rPr>
                <w:rFonts w:ascii="Cambria Math" w:eastAsiaTheme="minorEastAsia" w:hAnsi="Cambria Math" w:cs="Arial"/>
                <w:i/>
                <w:sz w:val="36"/>
              </w:rPr>
            </m:ctrlPr>
          </m:fPr>
          <m:num>
            <m:sSub>
              <m:sSubPr>
                <m:ctrlPr>
                  <w:rPr>
                    <w:rFonts w:ascii="Cambria Math" w:eastAsiaTheme="minorEastAsia" w:hAnsi="Cambria Math" w:cs="Arial"/>
                    <w:i/>
                    <w:sz w:val="36"/>
                  </w:rPr>
                </m:ctrlPr>
              </m:sSubPr>
              <m:e>
                <m:acc>
                  <m:accPr>
                    <m:ctrlPr>
                      <w:rPr>
                        <w:rFonts w:ascii="Cambria Math" w:eastAsiaTheme="minorEastAsia" w:hAnsi="Cambria Math" w:cs="Arial"/>
                        <w:i/>
                        <w:sz w:val="36"/>
                      </w:rPr>
                    </m:ctrlPr>
                  </m:accPr>
                  <m:e>
                    <m:r>
                      <w:rPr>
                        <w:rFonts w:ascii="Cambria Math" w:eastAsiaTheme="minorEastAsia" w:hAnsi="Cambria Math" w:cs="Arial"/>
                        <w:sz w:val="36"/>
                      </w:rPr>
                      <m:t>β</m:t>
                    </m:r>
                  </m:e>
                </m:acc>
              </m:e>
              <m:sub>
                <m:r>
                  <w:rPr>
                    <w:rFonts w:ascii="Cambria Math" w:eastAsiaTheme="minorEastAsia" w:hAnsi="Cambria Math" w:cs="Arial"/>
                    <w:sz w:val="36"/>
                  </w:rPr>
                  <m:t>2</m:t>
                </m:r>
              </m:sub>
            </m:sSub>
            <m:rad>
              <m:radPr>
                <m:degHide m:val="1"/>
                <m:ctrlPr>
                  <w:rPr>
                    <w:rFonts w:ascii="Cambria Math" w:eastAsiaTheme="minorEastAsia" w:hAnsi="Cambria Math" w:cs="Arial"/>
                    <w:i/>
                    <w:sz w:val="36"/>
                  </w:rPr>
                </m:ctrlPr>
              </m:radPr>
              <m:deg/>
              <m:e>
                <m:nary>
                  <m:naryPr>
                    <m:chr m:val="∑"/>
                    <m:limLoc m:val="undOvr"/>
                    <m:subHide m:val="1"/>
                    <m:supHide m:val="1"/>
                    <m:ctrlPr>
                      <w:rPr>
                        <w:rFonts w:ascii="Cambria Math" w:eastAsiaTheme="minorEastAsia" w:hAnsi="Cambria Math" w:cs="Arial"/>
                        <w:i/>
                        <w:sz w:val="36"/>
                      </w:rPr>
                    </m:ctrlPr>
                  </m:naryPr>
                  <m:sub/>
                  <m:sup/>
                  <m:e>
                    <m:sSubSup>
                      <m:sSubSupPr>
                        <m:ctrlPr>
                          <w:rPr>
                            <w:rFonts w:ascii="Cambria Math" w:eastAsiaTheme="minorEastAsia" w:hAnsi="Cambria Math" w:cs="Arial"/>
                            <w:i/>
                            <w:sz w:val="36"/>
                          </w:rPr>
                        </m:ctrlPr>
                      </m:sSubSupPr>
                      <m:e>
                        <m:r>
                          <w:rPr>
                            <w:rFonts w:ascii="Cambria Math" w:eastAsiaTheme="minorEastAsia" w:hAnsi="Cambria Math" w:cs="Arial"/>
                            <w:sz w:val="36"/>
                          </w:rPr>
                          <m:t>x</m:t>
                        </m:r>
                      </m:e>
                      <m:sub>
                        <m:r>
                          <w:rPr>
                            <w:rFonts w:ascii="Cambria Math" w:eastAsiaTheme="minorEastAsia" w:hAnsi="Cambria Math" w:cs="Arial"/>
                            <w:sz w:val="36"/>
                          </w:rPr>
                          <m:t>i</m:t>
                        </m:r>
                      </m:sub>
                      <m:sup>
                        <m:r>
                          <w:rPr>
                            <w:rFonts w:ascii="Cambria Math" w:eastAsiaTheme="minorEastAsia" w:hAnsi="Cambria Math" w:cs="Arial"/>
                            <w:sz w:val="36"/>
                          </w:rPr>
                          <m:t>2</m:t>
                        </m:r>
                      </m:sup>
                    </m:sSubSup>
                  </m:e>
                </m:nary>
              </m:e>
            </m:rad>
          </m:num>
          <m:den>
            <m:acc>
              <m:accPr>
                <m:ctrlPr>
                  <w:rPr>
                    <w:rFonts w:ascii="Cambria Math" w:eastAsiaTheme="minorEastAsia" w:hAnsi="Cambria Math" w:cs="Arial"/>
                    <w:i/>
                    <w:sz w:val="36"/>
                  </w:rPr>
                </m:ctrlPr>
              </m:accPr>
              <m:e>
                <m:r>
                  <w:rPr>
                    <w:rFonts w:ascii="Cambria Math" w:eastAsiaTheme="minorEastAsia" w:hAnsi="Cambria Math" w:cs="Arial"/>
                    <w:sz w:val="36"/>
                  </w:rPr>
                  <m:t>σ</m:t>
                </m:r>
              </m:e>
            </m:acc>
          </m:den>
        </m:f>
      </m:oMath>
      <w:r w:rsidRPr="009B6E9C">
        <w:rPr>
          <w:rFonts w:ascii="Arial" w:eastAsiaTheme="minorEastAsia" w:hAnsi="Arial" w:cs="Arial"/>
          <w:sz w:val="28"/>
        </w:rPr>
        <w:t xml:space="preserve"> =</w:t>
      </w:r>
      <w:r w:rsidRPr="009B6E9C">
        <w:rPr>
          <w:rFonts w:ascii="Arial" w:eastAsiaTheme="minorEastAsia" w:hAnsi="Arial" w:cs="Arial"/>
          <w:sz w:val="32"/>
        </w:rPr>
        <w:t xml:space="preserve"> </w:t>
      </w:r>
      <m:oMath>
        <m:f>
          <m:fPr>
            <m:ctrlPr>
              <w:rPr>
                <w:rFonts w:ascii="Cambria Math" w:eastAsiaTheme="minorEastAsia" w:hAnsi="Cambria Math" w:cs="Arial"/>
                <w:i/>
                <w:sz w:val="32"/>
              </w:rPr>
            </m:ctrlPr>
          </m:fPr>
          <m:num>
            <m:sSub>
              <m:sSubPr>
                <m:ctrlPr>
                  <w:rPr>
                    <w:rFonts w:ascii="Cambria Math" w:eastAsiaTheme="minorEastAsia" w:hAnsi="Cambria Math" w:cs="Arial"/>
                    <w:i/>
                    <w:sz w:val="32"/>
                  </w:rPr>
                </m:ctrlPr>
              </m:sSubPr>
              <m:e>
                <m:acc>
                  <m:accPr>
                    <m:ctrlPr>
                      <w:rPr>
                        <w:rFonts w:ascii="Cambria Math" w:eastAsiaTheme="minorEastAsia" w:hAnsi="Cambria Math" w:cs="Arial"/>
                        <w:i/>
                        <w:sz w:val="32"/>
                      </w:rPr>
                    </m:ctrlPr>
                  </m:accPr>
                  <m:e>
                    <m:r>
                      <w:rPr>
                        <w:rFonts w:ascii="Cambria Math" w:eastAsiaTheme="minorEastAsia" w:hAnsi="Cambria Math" w:cs="Arial"/>
                        <w:sz w:val="32"/>
                      </w:rPr>
                      <m:t>β</m:t>
                    </m:r>
                  </m:e>
                </m:acc>
              </m:e>
              <m:sub>
                <m:r>
                  <w:rPr>
                    <w:rFonts w:ascii="Cambria Math" w:eastAsiaTheme="minorEastAsia" w:hAnsi="Cambria Math" w:cs="Arial"/>
                    <w:sz w:val="32"/>
                  </w:rPr>
                  <m:t>2</m:t>
                </m:r>
              </m:sub>
            </m:sSub>
            <m:rad>
              <m:radPr>
                <m:degHide m:val="1"/>
                <m:ctrlPr>
                  <w:rPr>
                    <w:rFonts w:ascii="Cambria Math" w:eastAsiaTheme="minorEastAsia" w:hAnsi="Cambria Math" w:cs="Arial"/>
                    <w:i/>
                    <w:sz w:val="32"/>
                  </w:rPr>
                </m:ctrlPr>
              </m:radPr>
              <m:deg/>
              <m:e>
                <m:nary>
                  <m:naryPr>
                    <m:chr m:val="∑"/>
                    <m:limLoc m:val="undOvr"/>
                    <m:subHide m:val="1"/>
                    <m:supHide m:val="1"/>
                    <m:ctrlPr>
                      <w:rPr>
                        <w:rFonts w:ascii="Cambria Math" w:eastAsiaTheme="minorEastAsia" w:hAnsi="Cambria Math" w:cs="Arial"/>
                        <w:i/>
                        <w:sz w:val="32"/>
                      </w:rPr>
                    </m:ctrlPr>
                  </m:naryPr>
                  <m:sub/>
                  <m:sup/>
                  <m:e>
                    <m:sSubSup>
                      <m:sSubSupPr>
                        <m:ctrlPr>
                          <w:rPr>
                            <w:rFonts w:ascii="Cambria Math" w:eastAsiaTheme="minorEastAsia" w:hAnsi="Cambria Math" w:cs="Arial"/>
                            <w:i/>
                            <w:sz w:val="32"/>
                          </w:rPr>
                        </m:ctrlPr>
                      </m:sSubSupPr>
                      <m:e>
                        <m:r>
                          <w:rPr>
                            <w:rFonts w:ascii="Cambria Math" w:eastAsiaTheme="minorEastAsia" w:hAnsi="Cambria Math" w:cs="Arial"/>
                            <w:sz w:val="32"/>
                          </w:rPr>
                          <m:t>x</m:t>
                        </m:r>
                      </m:e>
                      <m:sub>
                        <m:r>
                          <w:rPr>
                            <w:rFonts w:ascii="Cambria Math" w:eastAsiaTheme="minorEastAsia" w:hAnsi="Cambria Math" w:cs="Arial"/>
                            <w:sz w:val="32"/>
                          </w:rPr>
                          <m:t>i</m:t>
                        </m:r>
                      </m:sub>
                      <m:sup>
                        <m:r>
                          <w:rPr>
                            <w:rFonts w:ascii="Cambria Math" w:eastAsiaTheme="minorEastAsia" w:hAnsi="Cambria Math" w:cs="Arial"/>
                            <w:sz w:val="32"/>
                          </w:rPr>
                          <m:t>2</m:t>
                        </m:r>
                      </m:sup>
                    </m:sSubSup>
                  </m:e>
                </m:nary>
              </m:e>
            </m:rad>
          </m:num>
          <m:den>
            <m:rad>
              <m:radPr>
                <m:degHide m:val="1"/>
                <m:ctrlPr>
                  <w:rPr>
                    <w:rFonts w:ascii="Cambria Math" w:eastAsiaTheme="minorEastAsia" w:hAnsi="Cambria Math" w:cs="Arial"/>
                    <w:i/>
                    <w:sz w:val="32"/>
                  </w:rPr>
                </m:ctrlPr>
              </m:radPr>
              <m:deg/>
              <m:e>
                <m:f>
                  <m:fPr>
                    <m:ctrlPr>
                      <w:rPr>
                        <w:rFonts w:ascii="Cambria Math" w:eastAsiaTheme="minorEastAsia" w:hAnsi="Cambria Math" w:cs="Arial"/>
                        <w:i/>
                        <w:sz w:val="32"/>
                      </w:rPr>
                    </m:ctrlPr>
                  </m:fPr>
                  <m:num>
                    <m:nary>
                      <m:naryPr>
                        <m:chr m:val="∑"/>
                        <m:limLoc m:val="undOvr"/>
                        <m:subHide m:val="1"/>
                        <m:supHide m:val="1"/>
                        <m:ctrlPr>
                          <w:rPr>
                            <w:rFonts w:ascii="Cambria Math" w:eastAsiaTheme="minorEastAsia" w:hAnsi="Cambria Math" w:cs="Arial"/>
                            <w:i/>
                            <w:sz w:val="32"/>
                          </w:rPr>
                        </m:ctrlPr>
                      </m:naryPr>
                      <m:sub/>
                      <m:sup/>
                      <m:e>
                        <m:sSubSup>
                          <m:sSubSupPr>
                            <m:ctrlPr>
                              <w:rPr>
                                <w:rFonts w:ascii="Cambria Math" w:eastAsiaTheme="minorEastAsia" w:hAnsi="Cambria Math" w:cs="Arial"/>
                                <w:i/>
                                <w:sz w:val="32"/>
                              </w:rPr>
                            </m:ctrlPr>
                          </m:sSubSupPr>
                          <m:e>
                            <m:r>
                              <w:rPr>
                                <w:rFonts w:ascii="Cambria Math" w:eastAsiaTheme="minorEastAsia" w:hAnsi="Cambria Math" w:cs="Arial"/>
                                <w:sz w:val="32"/>
                              </w:rPr>
                              <m:t>y</m:t>
                            </m:r>
                          </m:e>
                          <m:sub>
                            <m:r>
                              <w:rPr>
                                <w:rFonts w:ascii="Cambria Math" w:eastAsiaTheme="minorEastAsia" w:hAnsi="Cambria Math" w:cs="Arial"/>
                                <w:sz w:val="32"/>
                              </w:rPr>
                              <m:t>i</m:t>
                            </m:r>
                          </m:sub>
                          <m:sup>
                            <m:r>
                              <w:rPr>
                                <w:rFonts w:ascii="Cambria Math" w:eastAsiaTheme="minorEastAsia" w:hAnsi="Cambria Math" w:cs="Arial"/>
                                <w:sz w:val="32"/>
                              </w:rPr>
                              <m:t>2</m:t>
                            </m:r>
                          </m:sup>
                        </m:sSubSup>
                        <m:r>
                          <w:rPr>
                            <w:rFonts w:ascii="Cambria Math" w:eastAsiaTheme="minorEastAsia" w:hAnsi="Cambria Math" w:cs="Arial"/>
                            <w:sz w:val="32"/>
                          </w:rPr>
                          <m:t>(1-</m:t>
                        </m:r>
                        <m:sSup>
                          <m:sSupPr>
                            <m:ctrlPr>
                              <w:rPr>
                                <w:rFonts w:ascii="Cambria Math" w:eastAsiaTheme="minorEastAsia" w:hAnsi="Cambria Math" w:cs="Arial"/>
                                <w:i/>
                                <w:sz w:val="32"/>
                              </w:rPr>
                            </m:ctrlPr>
                          </m:sSupPr>
                          <m:e>
                            <m:r>
                              <w:rPr>
                                <w:rFonts w:ascii="Cambria Math" w:eastAsiaTheme="minorEastAsia" w:hAnsi="Cambria Math" w:cs="Arial"/>
                                <w:sz w:val="32"/>
                              </w:rPr>
                              <m:t>r</m:t>
                            </m:r>
                          </m:e>
                          <m:sup>
                            <m:r>
                              <w:rPr>
                                <w:rFonts w:ascii="Cambria Math" w:eastAsiaTheme="minorEastAsia" w:hAnsi="Cambria Math" w:cs="Arial"/>
                                <w:sz w:val="32"/>
                              </w:rPr>
                              <m:t>2</m:t>
                            </m:r>
                          </m:sup>
                        </m:sSup>
                        <m:r>
                          <w:rPr>
                            <w:rFonts w:ascii="Cambria Math" w:eastAsiaTheme="minorEastAsia" w:hAnsi="Cambria Math" w:cs="Arial"/>
                            <w:sz w:val="32"/>
                          </w:rPr>
                          <m:t>)</m:t>
                        </m:r>
                      </m:e>
                    </m:nary>
                  </m:num>
                  <m:den>
                    <m:r>
                      <w:rPr>
                        <w:rFonts w:ascii="Cambria Math" w:eastAsiaTheme="minorEastAsia" w:hAnsi="Cambria Math" w:cs="Arial"/>
                        <w:sz w:val="32"/>
                      </w:rPr>
                      <m:t>(n-2)</m:t>
                    </m:r>
                  </m:den>
                </m:f>
              </m:e>
            </m:rad>
          </m:den>
        </m:f>
      </m:oMath>
    </w:p>
    <w:p w:rsidR="009B6E9C" w:rsidRPr="009B6E9C" w:rsidRDefault="009B6E9C" w:rsidP="009B6E9C">
      <w:pPr>
        <w:rPr>
          <w:rFonts w:ascii="Arial" w:eastAsiaTheme="minorEastAsia" w:hAnsi="Arial" w:cs="Arial"/>
          <w:sz w:val="32"/>
        </w:rPr>
      </w:pPr>
    </w:p>
    <w:p w:rsidR="007C7F3A" w:rsidRDefault="009B6E9C" w:rsidP="009B6E9C">
      <w:pPr>
        <w:rPr>
          <w:rFonts w:ascii="Arial" w:eastAsiaTheme="minorEastAsia" w:hAnsi="Arial" w:cs="Arial"/>
          <w:sz w:val="24"/>
          <w:szCs w:val="32"/>
        </w:rPr>
      </w:pPr>
      <w:r w:rsidRPr="009B6E9C">
        <w:rPr>
          <w:rFonts w:ascii="Arial" w:eastAsiaTheme="minorEastAsia" w:hAnsi="Arial" w:cs="Arial"/>
          <w:sz w:val="24"/>
        </w:rPr>
        <w:t xml:space="preserve">Dado que </w:t>
      </w:r>
      <m:oMath>
        <m:sSup>
          <m:sSupPr>
            <m:ctrlPr>
              <w:rPr>
                <w:rFonts w:ascii="Cambria Math" w:eastAsiaTheme="minorEastAsia" w:hAnsi="Cambria Math" w:cs="Arial"/>
                <w:i/>
                <w:sz w:val="32"/>
                <w:szCs w:val="32"/>
              </w:rPr>
            </m:ctrlPr>
          </m:sSupPr>
          <m:e>
            <m:acc>
              <m:accPr>
                <m:ctrlPr>
                  <w:rPr>
                    <w:rFonts w:ascii="Cambria Math" w:eastAsiaTheme="minorEastAsia" w:hAnsi="Cambria Math" w:cs="Arial"/>
                    <w:i/>
                    <w:sz w:val="32"/>
                    <w:szCs w:val="32"/>
                  </w:rPr>
                </m:ctrlPr>
              </m:accPr>
              <m:e>
                <m:r>
                  <w:rPr>
                    <w:rFonts w:ascii="Cambria Math" w:eastAsiaTheme="minorEastAsia" w:hAnsi="Cambria Math" w:cs="Arial"/>
                    <w:sz w:val="32"/>
                    <w:szCs w:val="32"/>
                  </w:rPr>
                  <m:t>σ</m:t>
                </m:r>
              </m:e>
            </m:acc>
          </m:e>
          <m:sup>
            <m:r>
              <w:rPr>
                <w:rFonts w:ascii="Cambria Math" w:eastAsiaTheme="minorEastAsia" w:hAnsi="Cambria Math" w:cs="Arial"/>
                <w:sz w:val="32"/>
                <w:szCs w:val="32"/>
              </w:rPr>
              <m:t>2</m:t>
            </m:r>
          </m:sup>
        </m:sSup>
      </m:oMath>
      <w:r w:rsidRPr="009B6E9C">
        <w:rPr>
          <w:rFonts w:ascii="Arial" w:eastAsiaTheme="minorEastAsia" w:hAnsi="Arial" w:cs="Arial"/>
          <w:sz w:val="32"/>
          <w:szCs w:val="32"/>
        </w:rPr>
        <w:t xml:space="preserve">= </w:t>
      </w:r>
      <m:oMath>
        <m:f>
          <m:fPr>
            <m:ctrlPr>
              <w:rPr>
                <w:rFonts w:ascii="Cambria Math" w:eastAsiaTheme="minorEastAsia" w:hAnsi="Cambria Math" w:cs="Arial"/>
                <w:i/>
                <w:sz w:val="32"/>
                <w:szCs w:val="32"/>
              </w:rPr>
            </m:ctrlPr>
          </m:fPr>
          <m:num>
            <m:nary>
              <m:naryPr>
                <m:chr m:val="∑"/>
                <m:limLoc m:val="undOvr"/>
                <m:subHide m:val="1"/>
                <m:supHide m:val="1"/>
                <m:ctrlPr>
                  <w:rPr>
                    <w:rFonts w:ascii="Cambria Math" w:eastAsiaTheme="minorEastAsia" w:hAnsi="Cambria Math" w:cs="Arial"/>
                    <w:i/>
                    <w:sz w:val="32"/>
                    <w:szCs w:val="32"/>
                  </w:rPr>
                </m:ctrlPr>
              </m:naryPr>
              <m:sub/>
              <m:sup/>
              <m:e>
                <m:sSubSup>
                  <m:sSubSupPr>
                    <m:ctrlPr>
                      <w:rPr>
                        <w:rFonts w:ascii="Cambria Math" w:eastAsiaTheme="minorEastAsia" w:hAnsi="Cambria Math" w:cs="Arial"/>
                        <w:i/>
                        <w:sz w:val="32"/>
                        <w:szCs w:val="32"/>
                      </w:rPr>
                    </m:ctrlPr>
                  </m:sSubSupPr>
                  <m:e>
                    <m:acc>
                      <m:accPr>
                        <m:ctrlPr>
                          <w:rPr>
                            <w:rFonts w:ascii="Cambria Math" w:eastAsiaTheme="minorEastAsia" w:hAnsi="Cambria Math" w:cs="Arial"/>
                            <w:i/>
                            <w:sz w:val="32"/>
                            <w:szCs w:val="32"/>
                          </w:rPr>
                        </m:ctrlPr>
                      </m:accPr>
                      <m:e>
                        <m:r>
                          <w:rPr>
                            <w:rFonts w:ascii="Cambria Math" w:eastAsiaTheme="minorEastAsia" w:hAnsi="Cambria Math" w:cs="Arial"/>
                            <w:sz w:val="32"/>
                            <w:szCs w:val="32"/>
                          </w:rPr>
                          <m:t>u</m:t>
                        </m:r>
                      </m:e>
                    </m:acc>
                  </m:e>
                  <m:sub>
                    <m:r>
                      <w:rPr>
                        <w:rFonts w:ascii="Cambria Math" w:eastAsiaTheme="minorEastAsia" w:hAnsi="Cambria Math" w:cs="Arial"/>
                        <w:sz w:val="32"/>
                        <w:szCs w:val="32"/>
                      </w:rPr>
                      <m:t>i</m:t>
                    </m:r>
                  </m:sub>
                  <m:sup>
                    <m:r>
                      <w:rPr>
                        <w:rFonts w:ascii="Cambria Math" w:eastAsiaTheme="minorEastAsia" w:hAnsi="Cambria Math" w:cs="Arial"/>
                        <w:sz w:val="32"/>
                        <w:szCs w:val="32"/>
                      </w:rPr>
                      <m:t>2</m:t>
                    </m:r>
                  </m:sup>
                </m:sSubSup>
              </m:e>
            </m:nary>
          </m:num>
          <m:den>
            <m:r>
              <w:rPr>
                <w:rFonts w:ascii="Cambria Math" w:eastAsiaTheme="minorEastAsia" w:hAnsi="Cambria Math" w:cs="Arial"/>
                <w:sz w:val="32"/>
                <w:szCs w:val="32"/>
              </w:rPr>
              <m:t>(n-2)</m:t>
            </m:r>
          </m:den>
        </m:f>
      </m:oMath>
      <w:r w:rsidRPr="009B6E9C">
        <w:rPr>
          <w:rFonts w:ascii="Arial" w:eastAsiaTheme="minorEastAsia" w:hAnsi="Arial" w:cs="Arial"/>
          <w:sz w:val="32"/>
          <w:szCs w:val="32"/>
        </w:rPr>
        <w:t xml:space="preserve"> = </w:t>
      </w:r>
      <m:oMath>
        <m:f>
          <m:fPr>
            <m:ctrlPr>
              <w:rPr>
                <w:rFonts w:ascii="Cambria Math" w:eastAsiaTheme="minorEastAsia" w:hAnsi="Cambria Math" w:cs="Arial"/>
                <w:i/>
                <w:sz w:val="32"/>
                <w:szCs w:val="32"/>
              </w:rPr>
            </m:ctrlPr>
          </m:fPr>
          <m:num>
            <m:nary>
              <m:naryPr>
                <m:chr m:val="∑"/>
                <m:limLoc m:val="undOvr"/>
                <m:subHide m:val="1"/>
                <m:supHide m:val="1"/>
                <m:ctrlPr>
                  <w:rPr>
                    <w:rFonts w:ascii="Cambria Math" w:eastAsiaTheme="minorEastAsia" w:hAnsi="Cambria Math" w:cs="Arial"/>
                    <w:i/>
                    <w:sz w:val="32"/>
                    <w:szCs w:val="32"/>
                  </w:rPr>
                </m:ctrlPr>
              </m:naryPr>
              <m:sub/>
              <m:sup/>
              <m:e>
                <m:sSubSup>
                  <m:sSubSupPr>
                    <m:ctrlPr>
                      <w:rPr>
                        <w:rFonts w:ascii="Cambria Math" w:eastAsiaTheme="minorEastAsia" w:hAnsi="Cambria Math" w:cs="Arial"/>
                        <w:i/>
                        <w:sz w:val="32"/>
                      </w:rPr>
                    </m:ctrlPr>
                  </m:sSubSupPr>
                  <m:e>
                    <m:r>
                      <w:rPr>
                        <w:rFonts w:ascii="Cambria Math" w:eastAsiaTheme="minorEastAsia" w:hAnsi="Cambria Math" w:cs="Arial"/>
                        <w:sz w:val="32"/>
                      </w:rPr>
                      <m:t>y</m:t>
                    </m:r>
                  </m:e>
                  <m:sub>
                    <m:r>
                      <w:rPr>
                        <w:rFonts w:ascii="Cambria Math" w:eastAsiaTheme="minorEastAsia" w:hAnsi="Cambria Math" w:cs="Arial"/>
                        <w:sz w:val="32"/>
                      </w:rPr>
                      <m:t>i</m:t>
                    </m:r>
                  </m:sub>
                  <m:sup>
                    <m:r>
                      <w:rPr>
                        <w:rFonts w:ascii="Cambria Math" w:eastAsiaTheme="minorEastAsia" w:hAnsi="Cambria Math" w:cs="Arial"/>
                        <w:sz w:val="32"/>
                      </w:rPr>
                      <m:t>2</m:t>
                    </m:r>
                  </m:sup>
                </m:sSubSup>
                <m:r>
                  <w:rPr>
                    <w:rFonts w:ascii="Cambria Math" w:eastAsiaTheme="minorEastAsia" w:hAnsi="Cambria Math" w:cs="Arial"/>
                    <w:sz w:val="32"/>
                  </w:rPr>
                  <m:t>(1-</m:t>
                </m:r>
                <m:sSup>
                  <m:sSupPr>
                    <m:ctrlPr>
                      <w:rPr>
                        <w:rFonts w:ascii="Cambria Math" w:eastAsiaTheme="minorEastAsia" w:hAnsi="Cambria Math" w:cs="Arial"/>
                        <w:i/>
                        <w:sz w:val="32"/>
                      </w:rPr>
                    </m:ctrlPr>
                  </m:sSupPr>
                  <m:e>
                    <m:r>
                      <w:rPr>
                        <w:rFonts w:ascii="Cambria Math" w:eastAsiaTheme="minorEastAsia" w:hAnsi="Cambria Math" w:cs="Arial"/>
                        <w:sz w:val="32"/>
                      </w:rPr>
                      <m:t>r</m:t>
                    </m:r>
                  </m:e>
                  <m:sup>
                    <m:r>
                      <w:rPr>
                        <w:rFonts w:ascii="Cambria Math" w:eastAsiaTheme="minorEastAsia" w:hAnsi="Cambria Math" w:cs="Arial"/>
                        <w:sz w:val="32"/>
                      </w:rPr>
                      <m:t>2</m:t>
                    </m:r>
                  </m:sup>
                </m:sSup>
                <m:r>
                  <w:rPr>
                    <w:rFonts w:ascii="Cambria Math" w:eastAsiaTheme="minorEastAsia" w:hAnsi="Cambria Math" w:cs="Arial"/>
                    <w:sz w:val="32"/>
                  </w:rPr>
                  <m:t>)</m:t>
                </m:r>
              </m:e>
            </m:nary>
          </m:num>
          <m:den>
            <m:r>
              <w:rPr>
                <w:rFonts w:ascii="Cambria Math" w:eastAsiaTheme="minorEastAsia" w:hAnsi="Cambria Math" w:cs="Arial"/>
                <w:sz w:val="32"/>
                <w:szCs w:val="32"/>
              </w:rPr>
              <m:t>(n-2)</m:t>
            </m:r>
          </m:den>
        </m:f>
      </m:oMath>
      <w:r w:rsidRPr="009B6E9C">
        <w:rPr>
          <w:rFonts w:ascii="Arial" w:eastAsiaTheme="minorEastAsia" w:hAnsi="Arial" w:cs="Arial"/>
          <w:sz w:val="32"/>
          <w:szCs w:val="32"/>
        </w:rPr>
        <w:t xml:space="preserve">; </w:t>
      </w:r>
      <w:r w:rsidRPr="009B6E9C">
        <w:rPr>
          <w:rFonts w:ascii="Arial" w:eastAsiaTheme="minorEastAsia" w:hAnsi="Arial" w:cs="Arial"/>
          <w:sz w:val="24"/>
          <w:szCs w:val="32"/>
        </w:rPr>
        <w:t xml:space="preserve">a partir de la ecuación </w:t>
      </w:r>
    </w:p>
    <w:tbl>
      <w:tblPr>
        <w:tblStyle w:val="Tablaconcuadrcula"/>
        <w:tblpPr w:leftFromText="141" w:rightFromText="141" w:vertAnchor="text" w:horzAnchor="margin" w:tblpXSpec="right" w:tblpY="16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tblGrid>
      <w:tr w:rsidR="007C7F3A" w:rsidRPr="009B6E9C" w:rsidTr="007C7F3A">
        <w:tc>
          <w:tcPr>
            <w:tcW w:w="1980" w:type="dxa"/>
          </w:tcPr>
          <w:p w:rsidR="007C7F3A" w:rsidRPr="009B6E9C" w:rsidRDefault="001B3CD6" w:rsidP="007C7F3A">
            <w:pPr>
              <w:rPr>
                <w:rFonts w:ascii="Arial" w:eastAsiaTheme="minorEastAsia" w:hAnsi="Arial" w:cs="Arial"/>
                <w:sz w:val="28"/>
                <w:szCs w:val="32"/>
              </w:rPr>
            </w:pPr>
            <m:oMath>
              <m:sSup>
                <m:sSupPr>
                  <m:ctrlPr>
                    <w:rPr>
                      <w:rFonts w:ascii="Cambria Math" w:eastAsiaTheme="minorEastAsia" w:hAnsi="Cambria Math" w:cs="Arial"/>
                      <w:i/>
                      <w:sz w:val="28"/>
                      <w:szCs w:val="32"/>
                    </w:rPr>
                  </m:ctrlPr>
                </m:sSupPr>
                <m:e>
                  <m:r>
                    <w:rPr>
                      <w:rFonts w:ascii="Cambria Math" w:eastAsiaTheme="minorEastAsia" w:hAnsi="Cambria Math" w:cs="Arial"/>
                      <w:sz w:val="28"/>
                      <w:szCs w:val="32"/>
                    </w:rPr>
                    <m:t>r</m:t>
                  </m:r>
                </m:e>
                <m:sup>
                  <m:r>
                    <w:rPr>
                      <w:rFonts w:ascii="Cambria Math" w:eastAsiaTheme="minorEastAsia" w:hAnsi="Cambria Math" w:cs="Arial"/>
                      <w:sz w:val="28"/>
                      <w:szCs w:val="32"/>
                    </w:rPr>
                    <m:t>2</m:t>
                  </m:r>
                </m:sup>
              </m:sSup>
            </m:oMath>
            <w:r w:rsidR="007C7F3A" w:rsidRPr="009B6E9C">
              <w:rPr>
                <w:rFonts w:ascii="Arial" w:eastAsiaTheme="minorEastAsia" w:hAnsi="Arial" w:cs="Arial"/>
                <w:sz w:val="28"/>
                <w:szCs w:val="32"/>
              </w:rPr>
              <w:t xml:space="preserve"> =</w:t>
            </w:r>
            <m:oMath>
              <m:f>
                <m:fPr>
                  <m:ctrlPr>
                    <w:rPr>
                      <w:rFonts w:ascii="Cambria Math" w:eastAsiaTheme="minorEastAsia" w:hAnsi="Cambria Math" w:cs="Arial"/>
                      <w:i/>
                      <w:sz w:val="28"/>
                      <w:szCs w:val="32"/>
                    </w:rPr>
                  </m:ctrlPr>
                </m:fPr>
                <m:num>
                  <m:r>
                    <w:rPr>
                      <w:rFonts w:ascii="Cambria Math" w:eastAsiaTheme="minorEastAsia" w:hAnsi="Cambria Math" w:cs="Arial"/>
                      <w:sz w:val="28"/>
                      <w:szCs w:val="32"/>
                    </w:rPr>
                    <m:t>SEC</m:t>
                  </m:r>
                </m:num>
                <m:den>
                  <m:r>
                    <w:rPr>
                      <w:rFonts w:ascii="Cambria Math" w:eastAsiaTheme="minorEastAsia" w:hAnsi="Cambria Math" w:cs="Arial"/>
                      <w:sz w:val="28"/>
                      <w:szCs w:val="32"/>
                    </w:rPr>
                    <m:t>STC</m:t>
                  </m:r>
                </m:den>
              </m:f>
            </m:oMath>
          </w:p>
          <w:p w:rsidR="007C7F3A" w:rsidRPr="009B6E9C" w:rsidRDefault="007C7F3A" w:rsidP="007C7F3A">
            <w:pPr>
              <w:rPr>
                <w:rFonts w:ascii="Arial" w:eastAsiaTheme="minorEastAsia" w:hAnsi="Arial" w:cs="Arial"/>
                <w:sz w:val="28"/>
                <w:szCs w:val="32"/>
              </w:rPr>
            </w:pPr>
          </w:p>
          <w:p w:rsidR="007C7F3A" w:rsidRPr="009B6E9C" w:rsidRDefault="007C7F3A" w:rsidP="007C7F3A">
            <w:pPr>
              <w:rPr>
                <w:rFonts w:ascii="Arial" w:eastAsiaTheme="minorEastAsia" w:hAnsi="Arial" w:cs="Arial"/>
                <w:sz w:val="28"/>
                <w:szCs w:val="32"/>
              </w:rPr>
            </w:pPr>
            <w:r w:rsidRPr="009B6E9C">
              <w:rPr>
                <w:rFonts w:ascii="Arial" w:eastAsiaTheme="minorEastAsia" w:hAnsi="Arial" w:cs="Arial"/>
                <w:sz w:val="28"/>
                <w:szCs w:val="32"/>
              </w:rPr>
              <w:t xml:space="preserve">     =</w:t>
            </w:r>
            <m:oMath>
              <m:f>
                <m:fPr>
                  <m:ctrlPr>
                    <w:rPr>
                      <w:rFonts w:ascii="Cambria Math" w:eastAsiaTheme="minorEastAsia" w:hAnsi="Cambria Math" w:cs="Arial"/>
                      <w:i/>
                      <w:sz w:val="28"/>
                      <w:szCs w:val="32"/>
                    </w:rPr>
                  </m:ctrlPr>
                </m:fPr>
                <m:num>
                  <m:nary>
                    <m:naryPr>
                      <m:chr m:val="∑"/>
                      <m:limLoc m:val="undOvr"/>
                      <m:subHide m:val="1"/>
                      <m:supHide m:val="1"/>
                      <m:ctrlPr>
                        <w:rPr>
                          <w:rFonts w:ascii="Cambria Math" w:eastAsiaTheme="minorEastAsia" w:hAnsi="Cambria Math" w:cs="Arial"/>
                          <w:i/>
                          <w:sz w:val="28"/>
                          <w:szCs w:val="24"/>
                        </w:rPr>
                      </m:ctrlPr>
                    </m:naryPr>
                    <m:sub/>
                    <m:sup/>
                    <m:e>
                      <m:sSubSup>
                        <m:sSubSupPr>
                          <m:ctrlPr>
                            <w:rPr>
                              <w:rFonts w:ascii="Cambria Math" w:eastAsiaTheme="minorEastAsia" w:hAnsi="Cambria Math" w:cs="Arial"/>
                              <w:i/>
                              <w:sz w:val="28"/>
                              <w:szCs w:val="24"/>
                            </w:rPr>
                          </m:ctrlPr>
                        </m:sSubSupPr>
                        <m:e>
                          <m:acc>
                            <m:accPr>
                              <m:ctrlPr>
                                <w:rPr>
                                  <w:rFonts w:ascii="Cambria Math" w:eastAsiaTheme="minorEastAsia" w:hAnsi="Cambria Math" w:cs="Arial"/>
                                  <w:i/>
                                  <w:sz w:val="28"/>
                                  <w:szCs w:val="24"/>
                                </w:rPr>
                              </m:ctrlPr>
                            </m:accPr>
                            <m:e>
                              <m:r>
                                <w:rPr>
                                  <w:rFonts w:ascii="Cambria Math" w:eastAsiaTheme="minorEastAsia" w:hAnsi="Cambria Math" w:cs="Arial"/>
                                  <w:sz w:val="28"/>
                                  <w:szCs w:val="24"/>
                                </w:rPr>
                                <m:t>y</m:t>
                              </m:r>
                            </m:e>
                          </m:acc>
                        </m:e>
                        <m:sub>
                          <m:r>
                            <w:rPr>
                              <w:rFonts w:ascii="Cambria Math" w:eastAsiaTheme="minorEastAsia" w:hAnsi="Cambria Math" w:cs="Arial"/>
                              <w:sz w:val="28"/>
                              <w:szCs w:val="24"/>
                            </w:rPr>
                            <m:t>i</m:t>
                          </m:r>
                        </m:sub>
                        <m:sup>
                          <m:r>
                            <w:rPr>
                              <w:rFonts w:ascii="Cambria Math" w:eastAsiaTheme="minorEastAsia" w:hAnsi="Cambria Math" w:cs="Arial"/>
                              <w:sz w:val="28"/>
                              <w:szCs w:val="24"/>
                            </w:rPr>
                            <m:t>2</m:t>
                          </m:r>
                        </m:sup>
                      </m:sSubSup>
                    </m:e>
                  </m:nary>
                </m:num>
                <m:den>
                  <m:nary>
                    <m:naryPr>
                      <m:chr m:val="∑"/>
                      <m:limLoc m:val="undOvr"/>
                      <m:subHide m:val="1"/>
                      <m:supHide m:val="1"/>
                      <m:ctrlPr>
                        <w:rPr>
                          <w:rFonts w:ascii="Cambria Math" w:eastAsiaTheme="minorEastAsia" w:hAnsi="Cambria Math" w:cs="Arial"/>
                          <w:i/>
                          <w:sz w:val="28"/>
                          <w:szCs w:val="24"/>
                        </w:rPr>
                      </m:ctrlPr>
                    </m:naryPr>
                    <m:sub/>
                    <m:sup/>
                    <m:e>
                      <m:sSubSup>
                        <m:sSubSupPr>
                          <m:ctrlPr>
                            <w:rPr>
                              <w:rFonts w:ascii="Cambria Math" w:eastAsiaTheme="minorEastAsia" w:hAnsi="Cambria Math" w:cs="Arial"/>
                              <w:i/>
                              <w:sz w:val="28"/>
                              <w:szCs w:val="24"/>
                            </w:rPr>
                          </m:ctrlPr>
                        </m:sSubSupPr>
                        <m:e>
                          <m:r>
                            <w:rPr>
                              <w:rFonts w:ascii="Cambria Math" w:eastAsiaTheme="minorEastAsia" w:hAnsi="Cambria Math" w:cs="Arial"/>
                              <w:sz w:val="28"/>
                              <w:szCs w:val="24"/>
                            </w:rPr>
                            <m:t>y</m:t>
                          </m:r>
                        </m:e>
                        <m:sub>
                          <m:r>
                            <w:rPr>
                              <w:rFonts w:ascii="Cambria Math" w:eastAsiaTheme="minorEastAsia" w:hAnsi="Cambria Math" w:cs="Arial"/>
                              <w:sz w:val="28"/>
                              <w:szCs w:val="24"/>
                            </w:rPr>
                            <m:t>i</m:t>
                          </m:r>
                        </m:sub>
                        <m:sup>
                          <m:r>
                            <w:rPr>
                              <w:rFonts w:ascii="Cambria Math" w:eastAsiaTheme="minorEastAsia" w:hAnsi="Cambria Math" w:cs="Arial"/>
                              <w:sz w:val="28"/>
                              <w:szCs w:val="24"/>
                            </w:rPr>
                            <m:t>2</m:t>
                          </m:r>
                        </m:sup>
                      </m:sSubSup>
                    </m:e>
                  </m:nary>
                </m:den>
              </m:f>
            </m:oMath>
          </w:p>
          <w:p w:rsidR="007C7F3A" w:rsidRPr="009B6E9C" w:rsidRDefault="007C7F3A" w:rsidP="007C7F3A">
            <w:pPr>
              <w:rPr>
                <w:rFonts w:ascii="Arial" w:eastAsiaTheme="minorEastAsia" w:hAnsi="Arial" w:cs="Arial"/>
                <w:sz w:val="28"/>
                <w:szCs w:val="32"/>
              </w:rPr>
            </w:pPr>
          </w:p>
          <w:p w:rsidR="007C7F3A" w:rsidRPr="009B6E9C" w:rsidRDefault="007C7F3A" w:rsidP="007C7F3A">
            <w:pPr>
              <w:rPr>
                <w:rFonts w:ascii="Arial" w:eastAsiaTheme="minorEastAsia" w:hAnsi="Arial" w:cs="Arial"/>
                <w:sz w:val="24"/>
                <w:szCs w:val="32"/>
              </w:rPr>
            </w:pPr>
            <w:r w:rsidRPr="009B6E9C">
              <w:rPr>
                <w:rFonts w:ascii="Arial" w:eastAsiaTheme="minorEastAsia" w:hAnsi="Arial" w:cs="Arial"/>
                <w:sz w:val="24"/>
                <w:szCs w:val="32"/>
              </w:rPr>
              <w:t xml:space="preserve">      =</w:t>
            </w:r>
            <m:oMath>
              <m:f>
                <m:fPr>
                  <m:ctrlPr>
                    <w:rPr>
                      <w:rFonts w:ascii="Cambria Math" w:eastAsiaTheme="minorEastAsia" w:hAnsi="Cambria Math" w:cs="Arial"/>
                      <w:i/>
                      <w:sz w:val="24"/>
                      <w:szCs w:val="32"/>
                    </w:rPr>
                  </m:ctrlPr>
                </m:fPr>
                <m:num>
                  <m:sSubSup>
                    <m:sSubSupPr>
                      <m:ctrlPr>
                        <w:rPr>
                          <w:rFonts w:ascii="Cambria Math" w:eastAsiaTheme="minorEastAsia" w:hAnsi="Cambria Math" w:cs="Arial"/>
                          <w:i/>
                          <w:sz w:val="24"/>
                          <w:szCs w:val="32"/>
                        </w:rPr>
                      </m:ctrlPr>
                    </m:sSubSupPr>
                    <m:e>
                      <m:acc>
                        <m:accPr>
                          <m:ctrlPr>
                            <w:rPr>
                              <w:rFonts w:ascii="Cambria Math" w:eastAsiaTheme="minorEastAsia" w:hAnsi="Cambria Math" w:cs="Arial"/>
                              <w:i/>
                              <w:sz w:val="24"/>
                              <w:szCs w:val="32"/>
                            </w:rPr>
                          </m:ctrlPr>
                        </m:accPr>
                        <m:e>
                          <m:r>
                            <w:rPr>
                              <w:rFonts w:ascii="Cambria Math" w:eastAsiaTheme="minorEastAsia" w:hAnsi="Cambria Math" w:cs="Arial"/>
                              <w:sz w:val="24"/>
                              <w:szCs w:val="32"/>
                            </w:rPr>
                            <m:t>β</m:t>
                          </m:r>
                        </m:e>
                      </m:acc>
                    </m:e>
                    <m:sub>
                      <m:r>
                        <w:rPr>
                          <w:rFonts w:ascii="Cambria Math" w:eastAsiaTheme="minorEastAsia" w:hAnsi="Cambria Math" w:cs="Arial"/>
                          <w:sz w:val="24"/>
                          <w:szCs w:val="32"/>
                        </w:rPr>
                        <m:t>2</m:t>
                      </m:r>
                    </m:sub>
                    <m:sup>
                      <m:r>
                        <w:rPr>
                          <w:rFonts w:ascii="Cambria Math" w:eastAsiaTheme="minorEastAsia" w:hAnsi="Cambria Math" w:cs="Arial"/>
                          <w:sz w:val="24"/>
                          <w:szCs w:val="32"/>
                        </w:rPr>
                        <m:t>2</m:t>
                      </m:r>
                    </m:sup>
                  </m:sSubSup>
                  <m:nary>
                    <m:naryPr>
                      <m:chr m:val="∑"/>
                      <m:limLoc m:val="undOvr"/>
                      <m:subHide m:val="1"/>
                      <m:supHide m:val="1"/>
                      <m:ctrlPr>
                        <w:rPr>
                          <w:rFonts w:ascii="Cambria Math" w:eastAsiaTheme="minorEastAsia" w:hAnsi="Cambria Math" w:cs="Arial"/>
                          <w:i/>
                          <w:sz w:val="24"/>
                          <w:szCs w:val="32"/>
                        </w:rPr>
                      </m:ctrlPr>
                    </m:naryPr>
                    <m:sub/>
                    <m:sup/>
                    <m:e>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x</m:t>
                          </m:r>
                        </m:e>
                        <m:sub>
                          <m:r>
                            <w:rPr>
                              <w:rFonts w:ascii="Cambria Math" w:eastAsiaTheme="minorEastAsia" w:hAnsi="Cambria Math" w:cs="Arial"/>
                              <w:sz w:val="24"/>
                              <w:szCs w:val="24"/>
                            </w:rPr>
                            <m:t>i</m:t>
                          </m:r>
                        </m:sub>
                        <m:sup>
                          <m:r>
                            <w:rPr>
                              <w:rFonts w:ascii="Cambria Math" w:eastAsiaTheme="minorEastAsia" w:hAnsi="Cambria Math" w:cs="Arial"/>
                              <w:sz w:val="24"/>
                              <w:szCs w:val="24"/>
                            </w:rPr>
                            <m:t>2</m:t>
                          </m:r>
                        </m:sup>
                      </m:sSubSup>
                    </m:e>
                  </m:nary>
                </m:num>
                <m:den>
                  <m:nary>
                    <m:naryPr>
                      <m:chr m:val="∑"/>
                      <m:limLoc m:val="undOvr"/>
                      <m:subHide m:val="1"/>
                      <m:supHide m:val="1"/>
                      <m:ctrlPr>
                        <w:rPr>
                          <w:rFonts w:ascii="Cambria Math" w:eastAsiaTheme="minorEastAsia" w:hAnsi="Cambria Math" w:cs="Arial"/>
                          <w:i/>
                          <w:sz w:val="24"/>
                          <w:szCs w:val="24"/>
                        </w:rPr>
                      </m:ctrlPr>
                    </m:naryPr>
                    <m:sub/>
                    <m:sup/>
                    <m:e>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y</m:t>
                          </m:r>
                        </m:e>
                        <m:sub>
                          <m:r>
                            <w:rPr>
                              <w:rFonts w:ascii="Cambria Math" w:eastAsiaTheme="minorEastAsia" w:hAnsi="Cambria Math" w:cs="Arial"/>
                              <w:sz w:val="24"/>
                              <w:szCs w:val="24"/>
                            </w:rPr>
                            <m:t>i</m:t>
                          </m:r>
                        </m:sub>
                        <m:sup>
                          <m:r>
                            <w:rPr>
                              <w:rFonts w:ascii="Cambria Math" w:eastAsiaTheme="minorEastAsia" w:hAnsi="Cambria Math" w:cs="Arial"/>
                              <w:sz w:val="24"/>
                              <w:szCs w:val="24"/>
                            </w:rPr>
                            <m:t>2</m:t>
                          </m:r>
                        </m:sup>
                      </m:sSubSup>
                    </m:e>
                  </m:nary>
                </m:den>
              </m:f>
            </m:oMath>
          </w:p>
          <w:p w:rsidR="007C7F3A" w:rsidRPr="009B6E9C" w:rsidRDefault="007C7F3A" w:rsidP="007C7F3A">
            <w:pPr>
              <w:rPr>
                <w:rFonts w:ascii="Arial" w:eastAsiaTheme="minorEastAsia" w:hAnsi="Arial" w:cs="Arial"/>
                <w:sz w:val="24"/>
                <w:szCs w:val="32"/>
              </w:rPr>
            </w:pPr>
          </w:p>
          <w:p w:rsidR="007C7F3A" w:rsidRPr="009B6E9C" w:rsidRDefault="007C7F3A" w:rsidP="007C7F3A">
            <w:pPr>
              <w:rPr>
                <w:rFonts w:ascii="Arial" w:eastAsiaTheme="minorEastAsia" w:hAnsi="Arial" w:cs="Arial"/>
                <w:sz w:val="24"/>
                <w:szCs w:val="32"/>
              </w:rPr>
            </w:pPr>
            <w:r w:rsidRPr="009B6E9C">
              <w:rPr>
                <w:rFonts w:ascii="Arial" w:eastAsiaTheme="minorEastAsia" w:hAnsi="Arial" w:cs="Arial"/>
                <w:sz w:val="24"/>
                <w:szCs w:val="32"/>
              </w:rPr>
              <w:t xml:space="preserve">      =</w:t>
            </w:r>
            <m:oMath>
              <m:sSubSup>
                <m:sSubSupPr>
                  <m:ctrlPr>
                    <w:rPr>
                      <w:rFonts w:ascii="Cambria Math" w:eastAsiaTheme="minorEastAsia" w:hAnsi="Cambria Math" w:cs="Arial"/>
                      <w:i/>
                      <w:sz w:val="24"/>
                      <w:szCs w:val="32"/>
                    </w:rPr>
                  </m:ctrlPr>
                </m:sSubSupPr>
                <m:e>
                  <m:acc>
                    <m:accPr>
                      <m:ctrlPr>
                        <w:rPr>
                          <w:rFonts w:ascii="Cambria Math" w:eastAsiaTheme="minorEastAsia" w:hAnsi="Cambria Math" w:cs="Arial"/>
                          <w:i/>
                          <w:sz w:val="24"/>
                          <w:szCs w:val="32"/>
                        </w:rPr>
                      </m:ctrlPr>
                    </m:accPr>
                    <m:e>
                      <m:r>
                        <w:rPr>
                          <w:rFonts w:ascii="Cambria Math" w:eastAsiaTheme="minorEastAsia" w:hAnsi="Cambria Math" w:cs="Arial"/>
                          <w:sz w:val="24"/>
                          <w:szCs w:val="32"/>
                        </w:rPr>
                        <m:t>β</m:t>
                      </m:r>
                    </m:e>
                  </m:acc>
                </m:e>
                <m:sub>
                  <m:r>
                    <w:rPr>
                      <w:rFonts w:ascii="Cambria Math" w:eastAsiaTheme="minorEastAsia" w:hAnsi="Cambria Math" w:cs="Arial"/>
                      <w:sz w:val="24"/>
                      <w:szCs w:val="32"/>
                    </w:rPr>
                    <m:t>2</m:t>
                  </m:r>
                </m:sub>
                <m:sup>
                  <m:r>
                    <w:rPr>
                      <w:rFonts w:ascii="Cambria Math" w:eastAsiaTheme="minorEastAsia" w:hAnsi="Cambria Math" w:cs="Arial"/>
                      <w:sz w:val="24"/>
                      <w:szCs w:val="32"/>
                    </w:rPr>
                    <m:t>2</m:t>
                  </m:r>
                </m:sup>
              </m:sSubSup>
              <m:rad>
                <m:radPr>
                  <m:degHide m:val="1"/>
                  <m:ctrlPr>
                    <w:rPr>
                      <w:rFonts w:ascii="Cambria Math" w:eastAsiaTheme="minorEastAsia" w:hAnsi="Cambria Math" w:cs="Arial"/>
                      <w:i/>
                      <w:sz w:val="24"/>
                      <w:szCs w:val="24"/>
                    </w:rPr>
                  </m:ctrlPr>
                </m:radPr>
                <m:deg/>
                <m:e>
                  <m:f>
                    <m:fPr>
                      <m:ctrlPr>
                        <w:rPr>
                          <w:rFonts w:ascii="Cambria Math" w:eastAsiaTheme="minorEastAsia" w:hAnsi="Cambria Math" w:cs="Arial"/>
                          <w:i/>
                          <w:sz w:val="24"/>
                          <w:szCs w:val="24"/>
                        </w:rPr>
                      </m:ctrlPr>
                    </m:fPr>
                    <m:num>
                      <m:nary>
                        <m:naryPr>
                          <m:chr m:val="∑"/>
                          <m:limLoc m:val="undOvr"/>
                          <m:subHide m:val="1"/>
                          <m:supHide m:val="1"/>
                          <m:ctrlPr>
                            <w:rPr>
                              <w:rFonts w:ascii="Cambria Math" w:eastAsiaTheme="minorEastAsia" w:hAnsi="Cambria Math" w:cs="Arial"/>
                              <w:i/>
                              <w:sz w:val="24"/>
                              <w:szCs w:val="24"/>
                            </w:rPr>
                          </m:ctrlPr>
                        </m:naryPr>
                        <m:sub/>
                        <m:sup/>
                        <m:e>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x</m:t>
                              </m:r>
                            </m:e>
                            <m:sub>
                              <m:r>
                                <w:rPr>
                                  <w:rFonts w:ascii="Cambria Math" w:eastAsiaTheme="minorEastAsia" w:hAnsi="Cambria Math" w:cs="Arial"/>
                                  <w:sz w:val="24"/>
                                  <w:szCs w:val="24"/>
                                </w:rPr>
                                <m:t>i</m:t>
                              </m:r>
                            </m:sub>
                            <m:sup>
                              <m:r>
                                <w:rPr>
                                  <w:rFonts w:ascii="Cambria Math" w:eastAsiaTheme="minorEastAsia" w:hAnsi="Cambria Math" w:cs="Arial"/>
                                  <w:sz w:val="24"/>
                                  <w:szCs w:val="24"/>
                                </w:rPr>
                                <m:t>2</m:t>
                              </m:r>
                            </m:sup>
                          </m:sSubSup>
                        </m:e>
                      </m:nary>
                    </m:num>
                    <m:den>
                      <m:nary>
                        <m:naryPr>
                          <m:chr m:val="∑"/>
                          <m:limLoc m:val="undOvr"/>
                          <m:subHide m:val="1"/>
                          <m:supHide m:val="1"/>
                          <m:ctrlPr>
                            <w:rPr>
                              <w:rFonts w:ascii="Cambria Math" w:eastAsiaTheme="minorEastAsia" w:hAnsi="Cambria Math" w:cs="Arial"/>
                              <w:i/>
                              <w:sz w:val="24"/>
                              <w:szCs w:val="24"/>
                            </w:rPr>
                          </m:ctrlPr>
                        </m:naryPr>
                        <m:sub/>
                        <m:sup/>
                        <m:e>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y</m:t>
                              </m:r>
                            </m:e>
                            <m:sub>
                              <m:r>
                                <w:rPr>
                                  <w:rFonts w:ascii="Cambria Math" w:eastAsiaTheme="minorEastAsia" w:hAnsi="Cambria Math" w:cs="Arial"/>
                                  <w:sz w:val="24"/>
                                  <w:szCs w:val="24"/>
                                </w:rPr>
                                <m:t>i</m:t>
                              </m:r>
                            </m:sub>
                            <m:sup>
                              <m:r>
                                <w:rPr>
                                  <w:rFonts w:ascii="Cambria Math" w:eastAsiaTheme="minorEastAsia" w:hAnsi="Cambria Math" w:cs="Arial"/>
                                  <w:sz w:val="24"/>
                                  <w:szCs w:val="24"/>
                                </w:rPr>
                                <m:t>2</m:t>
                              </m:r>
                            </m:sup>
                          </m:sSubSup>
                        </m:e>
                      </m:nary>
                    </m:den>
                  </m:f>
                </m:e>
              </m:rad>
            </m:oMath>
            <w:r w:rsidRPr="009B6E9C">
              <w:rPr>
                <w:rFonts w:ascii="Arial" w:eastAsiaTheme="minorEastAsia" w:hAnsi="Arial" w:cs="Arial"/>
                <w:sz w:val="24"/>
                <w:szCs w:val="24"/>
              </w:rPr>
              <w:t xml:space="preserve">  </w:t>
            </w:r>
          </w:p>
          <w:p w:rsidR="007C7F3A" w:rsidRPr="009B6E9C" w:rsidRDefault="007C7F3A" w:rsidP="007C7F3A">
            <w:pPr>
              <w:rPr>
                <w:rFonts w:ascii="Arial" w:eastAsiaTheme="minorEastAsia" w:hAnsi="Arial" w:cs="Arial"/>
                <w:sz w:val="24"/>
                <w:szCs w:val="32"/>
              </w:rPr>
            </w:pPr>
          </w:p>
        </w:tc>
      </w:tr>
    </w:tbl>
    <w:p w:rsidR="009B6E9C" w:rsidRPr="009B6E9C" w:rsidRDefault="007C7F3A" w:rsidP="009B6E9C">
      <w:pPr>
        <w:rPr>
          <w:rFonts w:ascii="Arial" w:eastAsiaTheme="minorEastAsia" w:hAnsi="Arial" w:cs="Arial"/>
          <w:sz w:val="24"/>
          <w:szCs w:val="32"/>
        </w:rPr>
      </w:pPr>
      <w:r w:rsidRPr="009B6E9C">
        <w:rPr>
          <w:rFonts w:ascii="Arial" w:eastAsiaTheme="minorEastAsia" w:hAnsi="Arial" w:cs="Arial"/>
          <w:sz w:val="24"/>
          <w:szCs w:val="32"/>
        </w:rPr>
        <w:t xml:space="preserve"> </w:t>
      </w:r>
      <w:r w:rsidR="009B6E9C" w:rsidRPr="009B6E9C">
        <w:rPr>
          <w:rFonts w:ascii="Arial" w:eastAsiaTheme="minorEastAsia" w:hAnsi="Arial" w:cs="Arial"/>
          <w:sz w:val="24"/>
          <w:szCs w:val="32"/>
        </w:rPr>
        <w:t xml:space="preserve">(3.5.10) = </w:t>
      </w:r>
      <m:oMath>
        <m:nary>
          <m:naryPr>
            <m:chr m:val="∑"/>
            <m:limLoc m:val="undOvr"/>
            <m:subHide m:val="1"/>
            <m:supHide m:val="1"/>
            <m:ctrlPr>
              <w:rPr>
                <w:rFonts w:ascii="Cambria Math" w:eastAsiaTheme="minorEastAsia" w:hAnsi="Cambria Math" w:cs="Arial"/>
                <w:i/>
                <w:sz w:val="24"/>
                <w:szCs w:val="32"/>
              </w:rPr>
            </m:ctrlPr>
          </m:naryPr>
          <m:sub/>
          <m:sup/>
          <m:e>
            <m:sSubSup>
              <m:sSubSupPr>
                <m:ctrlPr>
                  <w:rPr>
                    <w:rFonts w:ascii="Cambria Math" w:eastAsiaTheme="minorEastAsia" w:hAnsi="Cambria Math" w:cs="Arial"/>
                    <w:i/>
                    <w:sz w:val="24"/>
                  </w:rPr>
                </m:ctrlPr>
              </m:sSubSupPr>
              <m:e>
                <m:r>
                  <w:rPr>
                    <w:rFonts w:ascii="Cambria Math" w:eastAsiaTheme="minorEastAsia" w:hAnsi="Cambria Math" w:cs="Arial"/>
                    <w:sz w:val="24"/>
                  </w:rPr>
                  <m:t>y</m:t>
                </m:r>
              </m:e>
              <m:sub>
                <m:r>
                  <w:rPr>
                    <w:rFonts w:ascii="Cambria Math" w:eastAsiaTheme="minorEastAsia" w:hAnsi="Cambria Math" w:cs="Arial"/>
                    <w:sz w:val="24"/>
                  </w:rPr>
                  <m:t>i</m:t>
                </m:r>
              </m:sub>
              <m:sup>
                <m:r>
                  <w:rPr>
                    <w:rFonts w:ascii="Cambria Math" w:eastAsiaTheme="minorEastAsia" w:hAnsi="Cambria Math" w:cs="Arial"/>
                    <w:sz w:val="24"/>
                  </w:rPr>
                  <m:t>2</m:t>
                </m:r>
              </m:sup>
            </m:sSubSup>
            <m:r>
              <w:rPr>
                <w:rFonts w:ascii="Cambria Math" w:eastAsiaTheme="minorEastAsia" w:hAnsi="Cambria Math" w:cs="Arial"/>
                <w:sz w:val="24"/>
              </w:rPr>
              <m:t>(1-</m:t>
            </m:r>
            <m:sSup>
              <m:sSupPr>
                <m:ctrlPr>
                  <w:rPr>
                    <w:rFonts w:ascii="Cambria Math" w:eastAsiaTheme="minorEastAsia" w:hAnsi="Cambria Math" w:cs="Arial"/>
                    <w:i/>
                    <w:sz w:val="24"/>
                  </w:rPr>
                </m:ctrlPr>
              </m:sSupPr>
              <m:e>
                <m:r>
                  <w:rPr>
                    <w:rFonts w:ascii="Cambria Math" w:eastAsiaTheme="minorEastAsia" w:hAnsi="Cambria Math" w:cs="Arial"/>
                    <w:sz w:val="24"/>
                  </w:rPr>
                  <m:t>r</m:t>
                </m:r>
              </m:e>
              <m:sup>
                <m:r>
                  <w:rPr>
                    <w:rFonts w:ascii="Cambria Math" w:eastAsiaTheme="minorEastAsia" w:hAnsi="Cambria Math" w:cs="Arial"/>
                    <w:sz w:val="24"/>
                  </w:rPr>
                  <m:t>2</m:t>
                </m:r>
              </m:sup>
            </m:sSup>
            <m:r>
              <w:rPr>
                <w:rFonts w:ascii="Cambria Math" w:eastAsiaTheme="minorEastAsia" w:hAnsi="Cambria Math" w:cs="Arial"/>
                <w:sz w:val="24"/>
              </w:rPr>
              <m:t>)</m:t>
            </m:r>
          </m:e>
        </m:nary>
      </m:oMath>
    </w:p>
    <w:p w:rsidR="009B6E9C" w:rsidRPr="009B6E9C" w:rsidRDefault="009B6E9C" w:rsidP="009B6E9C">
      <w:pPr>
        <w:rPr>
          <w:rFonts w:ascii="Arial" w:eastAsiaTheme="minorEastAsia" w:hAnsi="Arial" w:cs="Arial"/>
          <w:sz w:val="24"/>
          <w:szCs w:val="32"/>
        </w:rPr>
      </w:pPr>
    </w:p>
    <w:p w:rsidR="009B6E9C" w:rsidRPr="009B6E9C" w:rsidRDefault="009B6E9C" w:rsidP="009B6E9C">
      <w:pPr>
        <w:jc w:val="center"/>
        <w:rPr>
          <w:rFonts w:ascii="Arial" w:eastAsiaTheme="minorEastAsia" w:hAnsi="Arial" w:cs="Arial"/>
          <w:sz w:val="32"/>
          <w:szCs w:val="32"/>
        </w:rPr>
      </w:pPr>
      <w:r w:rsidRPr="009B6E9C">
        <w:rPr>
          <w:rFonts w:ascii="Arial" w:eastAsiaTheme="minorEastAsia" w:hAnsi="Arial" w:cs="Arial"/>
          <w:sz w:val="32"/>
          <w:szCs w:val="32"/>
        </w:rPr>
        <w:t>=</w:t>
      </w:r>
      <m:oMath>
        <m:f>
          <m:fPr>
            <m:ctrlPr>
              <w:rPr>
                <w:rFonts w:ascii="Cambria Math" w:eastAsiaTheme="minorEastAsia" w:hAnsi="Cambria Math" w:cs="Arial"/>
                <w:i/>
                <w:sz w:val="32"/>
                <w:szCs w:val="32"/>
              </w:rPr>
            </m:ctrlPr>
          </m:fPr>
          <m:num>
            <m:sSub>
              <m:sSubPr>
                <m:ctrlPr>
                  <w:rPr>
                    <w:rFonts w:ascii="Cambria Math" w:eastAsiaTheme="minorEastAsia" w:hAnsi="Cambria Math" w:cs="Arial"/>
                    <w:i/>
                    <w:sz w:val="32"/>
                    <w:szCs w:val="32"/>
                  </w:rPr>
                </m:ctrlPr>
              </m:sSubPr>
              <m:e>
                <m:acc>
                  <m:accPr>
                    <m:ctrlPr>
                      <w:rPr>
                        <w:rFonts w:ascii="Cambria Math" w:eastAsiaTheme="minorEastAsia" w:hAnsi="Cambria Math" w:cs="Arial"/>
                        <w:i/>
                        <w:sz w:val="32"/>
                        <w:szCs w:val="32"/>
                      </w:rPr>
                    </m:ctrlPr>
                  </m:accPr>
                  <m:e>
                    <m:r>
                      <w:rPr>
                        <w:rFonts w:ascii="Cambria Math" w:eastAsiaTheme="minorEastAsia" w:hAnsi="Cambria Math" w:cs="Arial"/>
                        <w:sz w:val="32"/>
                        <w:szCs w:val="32"/>
                      </w:rPr>
                      <m:t>β</m:t>
                    </m:r>
                  </m:e>
                </m:acc>
              </m:e>
              <m:sub>
                <m:r>
                  <w:rPr>
                    <w:rFonts w:ascii="Cambria Math" w:eastAsiaTheme="minorEastAsia" w:hAnsi="Cambria Math" w:cs="Arial"/>
                    <w:sz w:val="32"/>
                    <w:szCs w:val="32"/>
                  </w:rPr>
                  <m:t>2</m:t>
                </m:r>
              </m:sub>
            </m:sSub>
            <m:rad>
              <m:radPr>
                <m:degHide m:val="1"/>
                <m:ctrlPr>
                  <w:rPr>
                    <w:rFonts w:ascii="Cambria Math" w:eastAsiaTheme="minorEastAsia" w:hAnsi="Cambria Math" w:cs="Arial"/>
                    <w:i/>
                    <w:sz w:val="32"/>
                    <w:szCs w:val="32"/>
                  </w:rPr>
                </m:ctrlPr>
              </m:radPr>
              <m:deg/>
              <m:e>
                <m:nary>
                  <m:naryPr>
                    <m:chr m:val="∑"/>
                    <m:limLoc m:val="undOvr"/>
                    <m:subHide m:val="1"/>
                    <m:supHide m:val="1"/>
                    <m:ctrlPr>
                      <w:rPr>
                        <w:rFonts w:ascii="Cambria Math" w:eastAsiaTheme="minorEastAsia" w:hAnsi="Cambria Math" w:cs="Arial"/>
                        <w:i/>
                        <w:sz w:val="32"/>
                        <w:szCs w:val="32"/>
                      </w:rPr>
                    </m:ctrlPr>
                  </m:naryPr>
                  <m:sub/>
                  <m:sup/>
                  <m:e>
                    <m:eqArr>
                      <m:eqArrPr>
                        <m:ctrlPr>
                          <w:rPr>
                            <w:rFonts w:ascii="Cambria Math" w:eastAsiaTheme="minorEastAsia" w:hAnsi="Cambria Math" w:cs="Arial"/>
                            <w:i/>
                            <w:sz w:val="32"/>
                            <w:szCs w:val="32"/>
                          </w:rPr>
                        </m:ctrlPr>
                      </m:eqArrPr>
                      <m:e>
                        <m:sSubSup>
                          <m:sSubSupPr>
                            <m:ctrlPr>
                              <w:rPr>
                                <w:rFonts w:ascii="Cambria Math" w:eastAsiaTheme="minorEastAsia" w:hAnsi="Cambria Math" w:cs="Arial"/>
                                <w:i/>
                                <w:sz w:val="32"/>
                                <w:szCs w:val="32"/>
                              </w:rPr>
                            </m:ctrlPr>
                          </m:sSubSupPr>
                          <m:e>
                            <m:r>
                              <w:rPr>
                                <w:rFonts w:ascii="Cambria Math" w:eastAsiaTheme="minorEastAsia" w:hAnsi="Cambria Math" w:cs="Arial"/>
                                <w:sz w:val="32"/>
                                <w:szCs w:val="32"/>
                              </w:rPr>
                              <m:t>x</m:t>
                            </m:r>
                          </m:e>
                          <m:sub>
                            <m:r>
                              <w:rPr>
                                <w:rFonts w:ascii="Cambria Math" w:eastAsiaTheme="minorEastAsia" w:hAnsi="Cambria Math" w:cs="Arial"/>
                                <w:sz w:val="32"/>
                                <w:szCs w:val="32"/>
                              </w:rPr>
                              <m:t>i</m:t>
                            </m:r>
                          </m:sub>
                          <m:sup>
                            <m:r>
                              <w:rPr>
                                <w:rFonts w:ascii="Cambria Math" w:eastAsiaTheme="minorEastAsia" w:hAnsi="Cambria Math" w:cs="Arial"/>
                                <w:sz w:val="32"/>
                                <w:szCs w:val="32"/>
                              </w:rPr>
                              <m:t>2</m:t>
                            </m:r>
                          </m:sup>
                        </m:sSubSup>
                      </m:e>
                      <m:e>
                        <m:r>
                          <w:rPr>
                            <w:rFonts w:ascii="Cambria Math" w:eastAsiaTheme="minorEastAsia" w:hAnsi="Cambria Math" w:cs="Arial"/>
                            <w:sz w:val="32"/>
                            <w:szCs w:val="32"/>
                          </w:rPr>
                          <m:t xml:space="preserve"> </m:t>
                        </m:r>
                      </m:e>
                    </m:eqArr>
                  </m:e>
                </m:nary>
              </m:e>
            </m:rad>
            <m:rad>
              <m:radPr>
                <m:degHide m:val="1"/>
                <m:ctrlPr>
                  <w:rPr>
                    <w:rFonts w:ascii="Cambria Math" w:eastAsiaTheme="minorEastAsia" w:hAnsi="Cambria Math" w:cs="Arial"/>
                    <w:i/>
                    <w:sz w:val="32"/>
                    <w:szCs w:val="32"/>
                  </w:rPr>
                </m:ctrlPr>
              </m:radPr>
              <m:deg/>
              <m:e>
                <m:r>
                  <w:rPr>
                    <w:rFonts w:ascii="Cambria Math" w:eastAsiaTheme="minorEastAsia" w:hAnsi="Cambria Math" w:cs="Arial"/>
                    <w:sz w:val="32"/>
                    <w:szCs w:val="32"/>
                  </w:rPr>
                  <m:t>(n-2)</m:t>
                </m:r>
              </m:e>
            </m:rad>
          </m:num>
          <m:den>
            <m:rad>
              <m:radPr>
                <m:degHide m:val="1"/>
                <m:ctrlPr>
                  <w:rPr>
                    <w:rFonts w:ascii="Cambria Math" w:eastAsiaTheme="minorEastAsia" w:hAnsi="Cambria Math" w:cs="Arial"/>
                    <w:i/>
                    <w:sz w:val="32"/>
                    <w:szCs w:val="32"/>
                  </w:rPr>
                </m:ctrlPr>
              </m:radPr>
              <m:deg/>
              <m:e>
                <m:nary>
                  <m:naryPr>
                    <m:chr m:val="∑"/>
                    <m:limLoc m:val="undOvr"/>
                    <m:subHide m:val="1"/>
                    <m:supHide m:val="1"/>
                    <m:ctrlPr>
                      <w:rPr>
                        <w:rFonts w:ascii="Cambria Math" w:eastAsiaTheme="minorEastAsia" w:hAnsi="Cambria Math" w:cs="Arial"/>
                        <w:i/>
                        <w:sz w:val="32"/>
                        <w:szCs w:val="32"/>
                      </w:rPr>
                    </m:ctrlPr>
                  </m:naryPr>
                  <m:sub/>
                  <m:sup/>
                  <m:e>
                    <m:sSubSup>
                      <m:sSubSupPr>
                        <m:ctrlPr>
                          <w:rPr>
                            <w:rFonts w:ascii="Cambria Math" w:eastAsiaTheme="minorEastAsia" w:hAnsi="Cambria Math" w:cs="Arial"/>
                            <w:i/>
                            <w:sz w:val="32"/>
                            <w:szCs w:val="32"/>
                          </w:rPr>
                        </m:ctrlPr>
                      </m:sSubSupPr>
                      <m:e>
                        <m:r>
                          <w:rPr>
                            <w:rFonts w:ascii="Cambria Math" w:eastAsiaTheme="minorEastAsia" w:hAnsi="Cambria Math" w:cs="Arial"/>
                            <w:sz w:val="32"/>
                            <w:szCs w:val="32"/>
                          </w:rPr>
                          <m:t>y</m:t>
                        </m:r>
                      </m:e>
                      <m:sub>
                        <m:r>
                          <w:rPr>
                            <w:rFonts w:ascii="Cambria Math" w:eastAsiaTheme="minorEastAsia" w:hAnsi="Cambria Math" w:cs="Arial"/>
                            <w:sz w:val="32"/>
                            <w:szCs w:val="32"/>
                          </w:rPr>
                          <m:t>i</m:t>
                        </m:r>
                      </m:sub>
                      <m:sup>
                        <m:r>
                          <w:rPr>
                            <w:rFonts w:ascii="Cambria Math" w:eastAsiaTheme="minorEastAsia" w:hAnsi="Cambria Math" w:cs="Arial"/>
                            <w:sz w:val="32"/>
                            <w:szCs w:val="32"/>
                          </w:rPr>
                          <m:t>2</m:t>
                        </m:r>
                      </m:sup>
                    </m:sSubSup>
                    <m:r>
                      <w:rPr>
                        <w:rFonts w:ascii="Cambria Math" w:eastAsiaTheme="minorEastAsia" w:hAnsi="Cambria Math" w:cs="Arial"/>
                        <w:sz w:val="32"/>
                        <w:szCs w:val="32"/>
                      </w:rPr>
                      <m:t>(1-</m:t>
                    </m:r>
                    <m:sSup>
                      <m:sSupPr>
                        <m:ctrlPr>
                          <w:rPr>
                            <w:rFonts w:ascii="Cambria Math" w:eastAsiaTheme="minorEastAsia" w:hAnsi="Cambria Math" w:cs="Arial"/>
                            <w:i/>
                            <w:sz w:val="32"/>
                            <w:szCs w:val="32"/>
                          </w:rPr>
                        </m:ctrlPr>
                      </m:sSupPr>
                      <m:e>
                        <m:r>
                          <w:rPr>
                            <w:rFonts w:ascii="Cambria Math" w:eastAsiaTheme="minorEastAsia" w:hAnsi="Cambria Math" w:cs="Arial"/>
                            <w:sz w:val="32"/>
                            <w:szCs w:val="32"/>
                          </w:rPr>
                          <m:t>r</m:t>
                        </m:r>
                      </m:e>
                      <m:sup>
                        <m:r>
                          <w:rPr>
                            <w:rFonts w:ascii="Cambria Math" w:eastAsiaTheme="minorEastAsia" w:hAnsi="Cambria Math" w:cs="Arial"/>
                            <w:sz w:val="32"/>
                            <w:szCs w:val="32"/>
                          </w:rPr>
                          <m:t>2</m:t>
                        </m:r>
                      </m:sup>
                    </m:sSup>
                    <m:r>
                      <w:rPr>
                        <w:rFonts w:ascii="Cambria Math" w:eastAsiaTheme="minorEastAsia" w:hAnsi="Cambria Math" w:cs="Arial"/>
                        <w:sz w:val="32"/>
                        <w:szCs w:val="32"/>
                      </w:rPr>
                      <m:t>)</m:t>
                    </m:r>
                  </m:e>
                </m:nary>
              </m:e>
            </m:rad>
          </m:den>
        </m:f>
      </m:oMath>
    </w:p>
    <w:p w:rsidR="009B6E9C" w:rsidRPr="009B6E9C" w:rsidRDefault="009B6E9C" w:rsidP="009B6E9C">
      <w:pPr>
        <w:rPr>
          <w:rFonts w:ascii="Arial" w:eastAsiaTheme="minorEastAsia" w:hAnsi="Arial" w:cs="Arial"/>
          <w:sz w:val="24"/>
          <w:szCs w:val="32"/>
        </w:rPr>
      </w:pPr>
      <w:r w:rsidRPr="009B6E9C">
        <w:rPr>
          <w:rFonts w:ascii="Arial" w:eastAsiaTheme="minorEastAsia" w:hAnsi="Arial" w:cs="Arial"/>
          <w:sz w:val="24"/>
          <w:szCs w:val="32"/>
        </w:rPr>
        <w:t xml:space="preserve">Y según </w:t>
      </w:r>
      <m:oMath>
        <m:sSup>
          <m:sSupPr>
            <m:ctrlPr>
              <w:rPr>
                <w:rFonts w:ascii="Cambria Math" w:eastAsiaTheme="minorEastAsia" w:hAnsi="Cambria Math" w:cs="Arial"/>
                <w:i/>
                <w:sz w:val="24"/>
                <w:szCs w:val="32"/>
              </w:rPr>
            </m:ctrlPr>
          </m:sSupPr>
          <m:e>
            <m:r>
              <w:rPr>
                <w:rFonts w:ascii="Cambria Math" w:eastAsiaTheme="minorEastAsia" w:hAnsi="Cambria Math" w:cs="Arial"/>
                <w:sz w:val="24"/>
                <w:szCs w:val="32"/>
              </w:rPr>
              <m:t>r</m:t>
            </m:r>
          </m:e>
          <m:sup>
            <m:r>
              <w:rPr>
                <w:rFonts w:ascii="Cambria Math" w:eastAsiaTheme="minorEastAsia" w:hAnsi="Cambria Math" w:cs="Arial"/>
                <w:sz w:val="24"/>
                <w:szCs w:val="32"/>
              </w:rPr>
              <m:t>2</m:t>
            </m:r>
          </m:sup>
        </m:sSup>
      </m:oMath>
      <w:r w:rsidRPr="009B6E9C">
        <w:rPr>
          <w:rFonts w:ascii="Arial" w:eastAsiaTheme="minorEastAsia" w:hAnsi="Arial" w:cs="Arial"/>
          <w:sz w:val="24"/>
          <w:szCs w:val="32"/>
        </w:rPr>
        <w:t xml:space="preserve"> </w:t>
      </w:r>
      <w:r w:rsidRPr="009B6E9C">
        <w:rPr>
          <w:rFonts w:ascii="Arial" w:eastAsiaTheme="minorEastAsia" w:hAnsi="Arial" w:cs="Arial"/>
          <w:sz w:val="24"/>
          <w:szCs w:val="24"/>
        </w:rPr>
        <w:t xml:space="preserve">= </w:t>
      </w:r>
      <m:oMath>
        <m:sSub>
          <m:sSubPr>
            <m:ctrlPr>
              <w:rPr>
                <w:rFonts w:ascii="Cambria Math" w:hAnsi="Cambria Math" w:cs="Arial"/>
                <w:i/>
                <w:sz w:val="24"/>
                <w:szCs w:val="24"/>
              </w:rPr>
            </m:ctrlPr>
          </m:sSubPr>
          <m:e>
            <m:acc>
              <m:accPr>
                <m:ctrlPr>
                  <w:rPr>
                    <w:rFonts w:ascii="Cambria Math" w:hAnsi="Cambria Math" w:cs="Arial"/>
                    <w:i/>
                    <w:sz w:val="24"/>
                    <w:szCs w:val="24"/>
                  </w:rPr>
                </m:ctrlPr>
              </m:accPr>
              <m:e>
                <m:r>
                  <w:rPr>
                    <w:rFonts w:ascii="Cambria Math" w:hAnsi="Cambria Math" w:cs="Arial"/>
                    <w:sz w:val="24"/>
                    <w:szCs w:val="24"/>
                  </w:rPr>
                  <m:t>β</m:t>
                </m:r>
              </m:e>
            </m:acc>
          </m:e>
          <m:sub>
            <m:r>
              <w:rPr>
                <w:rFonts w:ascii="Cambria Math" w:hAnsi="Cambria Math" w:cs="Arial"/>
                <w:sz w:val="24"/>
                <w:szCs w:val="24"/>
              </w:rPr>
              <m:t>2</m:t>
            </m:r>
          </m:sub>
        </m:sSub>
        <m:f>
          <m:fPr>
            <m:ctrlPr>
              <w:rPr>
                <w:rFonts w:ascii="Cambria Math" w:eastAsiaTheme="minorEastAsia" w:hAnsi="Cambria Math" w:cs="Arial"/>
                <w:i/>
                <w:sz w:val="24"/>
                <w:szCs w:val="24"/>
              </w:rPr>
            </m:ctrlPr>
          </m:fPr>
          <m:num>
            <m:nary>
              <m:naryPr>
                <m:chr m:val="∑"/>
                <m:limLoc m:val="undOvr"/>
                <m:subHide m:val="1"/>
                <m:supHide m:val="1"/>
                <m:ctrlPr>
                  <w:rPr>
                    <w:rFonts w:ascii="Cambria Math" w:eastAsiaTheme="minorEastAsia" w:hAnsi="Cambria Math" w:cs="Arial"/>
                    <w:i/>
                    <w:sz w:val="24"/>
                    <w:szCs w:val="24"/>
                  </w:rPr>
                </m:ctrlPr>
              </m:naryPr>
              <m:sub/>
              <m:sup/>
              <m:e>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x</m:t>
                    </m:r>
                  </m:e>
                  <m:sub>
                    <m:r>
                      <w:rPr>
                        <w:rFonts w:ascii="Cambria Math" w:eastAsiaTheme="minorEastAsia" w:hAnsi="Cambria Math" w:cs="Arial"/>
                        <w:sz w:val="24"/>
                        <w:szCs w:val="24"/>
                      </w:rPr>
                      <m:t>i</m:t>
                    </m:r>
                  </m:sub>
                  <m:sup>
                    <m:r>
                      <w:rPr>
                        <w:rFonts w:ascii="Cambria Math" w:eastAsiaTheme="minorEastAsia" w:hAnsi="Cambria Math" w:cs="Arial"/>
                        <w:sz w:val="24"/>
                        <w:szCs w:val="24"/>
                      </w:rPr>
                      <m:t>2</m:t>
                    </m:r>
                  </m:sup>
                </m:sSubSup>
              </m:e>
            </m:nary>
          </m:num>
          <m:den>
            <m:nary>
              <m:naryPr>
                <m:chr m:val="∑"/>
                <m:limLoc m:val="undOvr"/>
                <m:subHide m:val="1"/>
                <m:supHide m:val="1"/>
                <m:ctrlPr>
                  <w:rPr>
                    <w:rFonts w:ascii="Cambria Math" w:eastAsiaTheme="minorEastAsia" w:hAnsi="Cambria Math" w:cs="Arial"/>
                    <w:i/>
                    <w:sz w:val="24"/>
                    <w:szCs w:val="24"/>
                  </w:rPr>
                </m:ctrlPr>
              </m:naryPr>
              <m:sub/>
              <m:sup/>
              <m:e>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y</m:t>
                    </m:r>
                  </m:e>
                  <m:sub>
                    <m:r>
                      <w:rPr>
                        <w:rFonts w:ascii="Cambria Math" w:eastAsiaTheme="minorEastAsia" w:hAnsi="Cambria Math" w:cs="Arial"/>
                        <w:sz w:val="24"/>
                        <w:szCs w:val="24"/>
                      </w:rPr>
                      <m:t>i</m:t>
                    </m:r>
                  </m:sub>
                  <m:sup>
                    <m:r>
                      <w:rPr>
                        <w:rFonts w:ascii="Cambria Math" w:eastAsiaTheme="minorEastAsia" w:hAnsi="Cambria Math" w:cs="Arial"/>
                        <w:sz w:val="24"/>
                        <w:szCs w:val="24"/>
                      </w:rPr>
                      <m:t>2</m:t>
                    </m:r>
                  </m:sup>
                </m:sSubSup>
              </m:e>
            </m:nary>
          </m:den>
        </m:f>
      </m:oMath>
      <w:r w:rsidRPr="009B6E9C">
        <w:rPr>
          <w:rFonts w:ascii="Arial" w:eastAsiaTheme="minorEastAsia" w:hAnsi="Arial" w:cs="Arial"/>
          <w:szCs w:val="24"/>
        </w:rPr>
        <w:t xml:space="preserve">   </w:t>
      </w:r>
      <w:r w:rsidRPr="009B6E9C">
        <w:rPr>
          <w:rFonts w:ascii="Arial" w:eastAsiaTheme="minorEastAsia" w:hAnsi="Arial" w:cs="Arial"/>
          <w:sz w:val="24"/>
          <w:szCs w:val="24"/>
        </w:rPr>
        <w:sym w:font="Wingdings" w:char="F0E0"/>
      </w:r>
      <w:r w:rsidRPr="009B6E9C">
        <w:rPr>
          <w:rFonts w:ascii="Arial" w:eastAsiaTheme="minorEastAsia" w:hAnsi="Arial" w:cs="Arial"/>
          <w:sz w:val="24"/>
          <w:szCs w:val="24"/>
        </w:rPr>
        <w:t xml:space="preserve"> </w:t>
      </w:r>
      <m:oMath>
        <m:r>
          <w:rPr>
            <w:rFonts w:ascii="Cambria Math" w:eastAsiaTheme="minorEastAsia" w:hAnsi="Cambria Math" w:cs="Arial"/>
            <w:sz w:val="24"/>
            <w:szCs w:val="24"/>
          </w:rPr>
          <m:t>r</m:t>
        </m:r>
      </m:oMath>
      <w:r w:rsidRPr="009B6E9C">
        <w:rPr>
          <w:rFonts w:ascii="Arial" w:eastAsiaTheme="minorEastAsia" w:hAnsi="Arial" w:cs="Arial"/>
          <w:sz w:val="24"/>
          <w:szCs w:val="24"/>
        </w:rPr>
        <w:t xml:space="preserve"> = </w:t>
      </w:r>
      <m:oMath>
        <m:sSub>
          <m:sSubPr>
            <m:ctrlPr>
              <w:rPr>
                <w:rFonts w:ascii="Cambria Math" w:hAnsi="Cambria Math" w:cs="Arial"/>
                <w:i/>
                <w:sz w:val="24"/>
                <w:szCs w:val="24"/>
              </w:rPr>
            </m:ctrlPr>
          </m:sSubPr>
          <m:e>
            <m:acc>
              <m:accPr>
                <m:ctrlPr>
                  <w:rPr>
                    <w:rFonts w:ascii="Cambria Math" w:hAnsi="Cambria Math" w:cs="Arial"/>
                    <w:i/>
                    <w:sz w:val="24"/>
                    <w:szCs w:val="24"/>
                  </w:rPr>
                </m:ctrlPr>
              </m:accPr>
              <m:e>
                <m:r>
                  <w:rPr>
                    <w:rFonts w:ascii="Cambria Math" w:hAnsi="Cambria Math" w:cs="Arial"/>
                    <w:sz w:val="24"/>
                    <w:szCs w:val="24"/>
                  </w:rPr>
                  <m:t>β</m:t>
                </m:r>
              </m:e>
            </m:acc>
          </m:e>
          <m:sub>
            <m:r>
              <w:rPr>
                <w:rFonts w:ascii="Cambria Math" w:hAnsi="Cambria Math" w:cs="Arial"/>
                <w:sz w:val="24"/>
                <w:szCs w:val="24"/>
              </w:rPr>
              <m:t>2</m:t>
            </m:r>
          </m:sub>
        </m:sSub>
        <m:rad>
          <m:radPr>
            <m:degHide m:val="1"/>
            <m:ctrlPr>
              <w:rPr>
                <w:rFonts w:ascii="Cambria Math" w:eastAsiaTheme="minorEastAsia" w:hAnsi="Cambria Math" w:cs="Arial"/>
                <w:i/>
                <w:sz w:val="24"/>
                <w:szCs w:val="24"/>
              </w:rPr>
            </m:ctrlPr>
          </m:radPr>
          <m:deg/>
          <m:e>
            <m:f>
              <m:fPr>
                <m:ctrlPr>
                  <w:rPr>
                    <w:rFonts w:ascii="Cambria Math" w:eastAsiaTheme="minorEastAsia" w:hAnsi="Cambria Math" w:cs="Arial"/>
                    <w:i/>
                    <w:sz w:val="24"/>
                    <w:szCs w:val="24"/>
                  </w:rPr>
                </m:ctrlPr>
              </m:fPr>
              <m:num>
                <m:nary>
                  <m:naryPr>
                    <m:chr m:val="∑"/>
                    <m:limLoc m:val="undOvr"/>
                    <m:subHide m:val="1"/>
                    <m:supHide m:val="1"/>
                    <m:ctrlPr>
                      <w:rPr>
                        <w:rFonts w:ascii="Cambria Math" w:eastAsiaTheme="minorEastAsia" w:hAnsi="Cambria Math" w:cs="Arial"/>
                        <w:i/>
                        <w:sz w:val="24"/>
                        <w:szCs w:val="24"/>
                      </w:rPr>
                    </m:ctrlPr>
                  </m:naryPr>
                  <m:sub/>
                  <m:sup/>
                  <m:e>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x</m:t>
                        </m:r>
                      </m:e>
                      <m:sub>
                        <m:r>
                          <w:rPr>
                            <w:rFonts w:ascii="Cambria Math" w:eastAsiaTheme="minorEastAsia" w:hAnsi="Cambria Math" w:cs="Arial"/>
                            <w:sz w:val="24"/>
                            <w:szCs w:val="24"/>
                          </w:rPr>
                          <m:t>i</m:t>
                        </m:r>
                      </m:sub>
                      <m:sup>
                        <m:r>
                          <w:rPr>
                            <w:rFonts w:ascii="Cambria Math" w:eastAsiaTheme="minorEastAsia" w:hAnsi="Cambria Math" w:cs="Arial"/>
                            <w:sz w:val="24"/>
                            <w:szCs w:val="24"/>
                          </w:rPr>
                          <m:t>2</m:t>
                        </m:r>
                      </m:sup>
                    </m:sSubSup>
                  </m:e>
                </m:nary>
              </m:num>
              <m:den>
                <m:nary>
                  <m:naryPr>
                    <m:chr m:val="∑"/>
                    <m:limLoc m:val="undOvr"/>
                    <m:subHide m:val="1"/>
                    <m:supHide m:val="1"/>
                    <m:ctrlPr>
                      <w:rPr>
                        <w:rFonts w:ascii="Cambria Math" w:eastAsiaTheme="minorEastAsia" w:hAnsi="Cambria Math" w:cs="Arial"/>
                        <w:i/>
                        <w:sz w:val="24"/>
                        <w:szCs w:val="24"/>
                      </w:rPr>
                    </m:ctrlPr>
                  </m:naryPr>
                  <m:sub/>
                  <m:sup/>
                  <m:e>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y</m:t>
                        </m:r>
                      </m:e>
                      <m:sub>
                        <m:r>
                          <w:rPr>
                            <w:rFonts w:ascii="Cambria Math" w:eastAsiaTheme="minorEastAsia" w:hAnsi="Cambria Math" w:cs="Arial"/>
                            <w:sz w:val="24"/>
                            <w:szCs w:val="24"/>
                          </w:rPr>
                          <m:t>i</m:t>
                        </m:r>
                      </m:sub>
                      <m:sup>
                        <m:r>
                          <w:rPr>
                            <w:rFonts w:ascii="Cambria Math" w:eastAsiaTheme="minorEastAsia" w:hAnsi="Cambria Math" w:cs="Arial"/>
                            <w:sz w:val="24"/>
                            <w:szCs w:val="24"/>
                          </w:rPr>
                          <m:t>2</m:t>
                        </m:r>
                      </m:sup>
                    </m:sSubSup>
                  </m:e>
                </m:nary>
              </m:den>
            </m:f>
          </m:e>
        </m:rad>
      </m:oMath>
      <w:r w:rsidRPr="009B6E9C">
        <w:rPr>
          <w:rFonts w:ascii="Arial" w:eastAsiaTheme="minorEastAsia" w:hAnsi="Arial" w:cs="Arial"/>
          <w:sz w:val="24"/>
          <w:szCs w:val="24"/>
        </w:rPr>
        <w:t xml:space="preserve">  a partir de la ecuación (3.5.6) = </w:t>
      </w:r>
    </w:p>
    <w:p w:rsidR="009B6E9C" w:rsidRPr="009B6E9C" w:rsidRDefault="009B6E9C" w:rsidP="009B6E9C">
      <w:pPr>
        <w:rPr>
          <w:rFonts w:ascii="Arial" w:eastAsiaTheme="minorEastAsia" w:hAnsi="Arial" w:cs="Arial"/>
          <w:sz w:val="24"/>
          <w:szCs w:val="32"/>
        </w:rPr>
      </w:pPr>
    </w:p>
    <w:p w:rsidR="009B6E9C" w:rsidRPr="009B6E9C" w:rsidRDefault="009B6E9C" w:rsidP="009B6E9C">
      <w:pPr>
        <w:rPr>
          <w:rFonts w:ascii="Arial" w:eastAsiaTheme="minorEastAsia" w:hAnsi="Arial" w:cs="Arial"/>
          <w:sz w:val="32"/>
          <w:szCs w:val="32"/>
        </w:rPr>
      </w:pPr>
      <w:r w:rsidRPr="009B6E9C">
        <w:rPr>
          <w:rFonts w:ascii="Arial" w:hAnsi="Arial" w:cs="Arial"/>
          <w:sz w:val="24"/>
          <w:szCs w:val="32"/>
        </w:rPr>
        <w:lastRenderedPageBreak/>
        <w:t xml:space="preserve">Así entonces se obtiene que: </w:t>
      </w:r>
      <m:oMath>
        <m:r>
          <w:rPr>
            <w:rFonts w:ascii="Cambria Math" w:hAnsi="Cambria Math" w:cs="Arial"/>
            <w:sz w:val="32"/>
            <w:szCs w:val="32"/>
          </w:rPr>
          <m:t>t=</m:t>
        </m:r>
        <m:f>
          <m:fPr>
            <m:ctrlPr>
              <w:rPr>
                <w:rFonts w:ascii="Cambria Math" w:hAnsi="Cambria Math" w:cs="Arial"/>
                <w:i/>
                <w:sz w:val="32"/>
                <w:szCs w:val="32"/>
              </w:rPr>
            </m:ctrlPr>
          </m:fPr>
          <m:num>
            <m:r>
              <w:rPr>
                <w:rFonts w:ascii="Cambria Math" w:hAnsi="Cambria Math" w:cs="Arial"/>
                <w:sz w:val="32"/>
                <w:szCs w:val="32"/>
              </w:rPr>
              <m:t>r</m:t>
            </m:r>
            <m:rad>
              <m:radPr>
                <m:degHide m:val="1"/>
                <m:ctrlPr>
                  <w:rPr>
                    <w:rFonts w:ascii="Cambria Math" w:hAnsi="Cambria Math" w:cs="Arial"/>
                    <w:i/>
                    <w:sz w:val="32"/>
                    <w:szCs w:val="32"/>
                  </w:rPr>
                </m:ctrlPr>
              </m:radPr>
              <m:deg/>
              <m:e>
                <m:r>
                  <w:rPr>
                    <w:rFonts w:ascii="Cambria Math" w:hAnsi="Cambria Math" w:cs="Arial"/>
                    <w:sz w:val="32"/>
                    <w:szCs w:val="32"/>
                  </w:rPr>
                  <m:t>(n-2)</m:t>
                </m:r>
              </m:e>
            </m:rad>
          </m:num>
          <m:den>
            <m:rad>
              <m:radPr>
                <m:degHide m:val="1"/>
                <m:ctrlPr>
                  <w:rPr>
                    <w:rFonts w:ascii="Cambria Math" w:hAnsi="Cambria Math" w:cs="Arial"/>
                    <w:i/>
                    <w:sz w:val="32"/>
                    <w:szCs w:val="32"/>
                  </w:rPr>
                </m:ctrlPr>
              </m:radPr>
              <m:deg/>
              <m:e>
                <m:sSup>
                  <m:sSupPr>
                    <m:ctrlPr>
                      <w:rPr>
                        <w:rFonts w:ascii="Cambria Math" w:hAnsi="Cambria Math" w:cs="Arial"/>
                        <w:i/>
                        <w:sz w:val="32"/>
                        <w:szCs w:val="32"/>
                      </w:rPr>
                    </m:ctrlPr>
                  </m:sSupPr>
                  <m:e>
                    <m:r>
                      <w:rPr>
                        <w:rFonts w:ascii="Cambria Math" w:hAnsi="Cambria Math" w:cs="Arial"/>
                        <w:sz w:val="32"/>
                        <w:szCs w:val="32"/>
                      </w:rPr>
                      <m:t>(1-r)</m:t>
                    </m:r>
                  </m:e>
                  <m:sup>
                    <m:r>
                      <w:rPr>
                        <w:rFonts w:ascii="Cambria Math" w:hAnsi="Cambria Math" w:cs="Arial"/>
                        <w:sz w:val="32"/>
                        <w:szCs w:val="32"/>
                      </w:rPr>
                      <m:t>2</m:t>
                    </m:r>
                  </m:sup>
                </m:sSup>
              </m:e>
            </m:rad>
          </m:den>
        </m:f>
      </m:oMath>
      <w:r w:rsidRPr="009B6E9C">
        <w:rPr>
          <w:rFonts w:ascii="Arial" w:eastAsiaTheme="minorEastAsia" w:hAnsi="Arial" w:cs="Arial"/>
          <w:sz w:val="32"/>
          <w:szCs w:val="32"/>
        </w:rPr>
        <w:t xml:space="preserve"> = </w:t>
      </w:r>
      <m:oMath>
        <m:f>
          <m:fPr>
            <m:ctrlPr>
              <w:rPr>
                <w:rFonts w:ascii="Cambria Math" w:eastAsiaTheme="minorEastAsia" w:hAnsi="Cambria Math" w:cs="Arial"/>
                <w:i/>
                <w:sz w:val="32"/>
                <w:szCs w:val="32"/>
              </w:rPr>
            </m:ctrlPr>
          </m:fPr>
          <m:num>
            <m:sSub>
              <m:sSubPr>
                <m:ctrlPr>
                  <w:rPr>
                    <w:rFonts w:ascii="Cambria Math" w:eastAsiaTheme="minorEastAsia" w:hAnsi="Cambria Math" w:cs="Arial"/>
                    <w:i/>
                    <w:sz w:val="32"/>
                    <w:szCs w:val="32"/>
                  </w:rPr>
                </m:ctrlPr>
              </m:sSubPr>
              <m:e>
                <m:acc>
                  <m:accPr>
                    <m:ctrlPr>
                      <w:rPr>
                        <w:rFonts w:ascii="Cambria Math" w:eastAsiaTheme="minorEastAsia" w:hAnsi="Cambria Math" w:cs="Arial"/>
                        <w:i/>
                        <w:sz w:val="32"/>
                        <w:szCs w:val="32"/>
                      </w:rPr>
                    </m:ctrlPr>
                  </m:accPr>
                  <m:e>
                    <m:r>
                      <w:rPr>
                        <w:rFonts w:ascii="Cambria Math" w:eastAsiaTheme="minorEastAsia" w:hAnsi="Cambria Math" w:cs="Arial"/>
                        <w:sz w:val="32"/>
                        <w:szCs w:val="32"/>
                      </w:rPr>
                      <m:t>β</m:t>
                    </m:r>
                  </m:e>
                </m:acc>
              </m:e>
              <m:sub>
                <m:r>
                  <w:rPr>
                    <w:rFonts w:ascii="Cambria Math" w:eastAsiaTheme="minorEastAsia" w:hAnsi="Cambria Math" w:cs="Arial"/>
                    <w:sz w:val="32"/>
                    <w:szCs w:val="32"/>
                  </w:rPr>
                  <m:t>2</m:t>
                </m:r>
              </m:sub>
            </m:sSub>
            <m:rad>
              <m:radPr>
                <m:degHide m:val="1"/>
                <m:ctrlPr>
                  <w:rPr>
                    <w:rFonts w:ascii="Cambria Math" w:eastAsiaTheme="minorEastAsia" w:hAnsi="Cambria Math" w:cs="Arial"/>
                    <w:i/>
                    <w:sz w:val="32"/>
                    <w:szCs w:val="32"/>
                  </w:rPr>
                </m:ctrlPr>
              </m:radPr>
              <m:deg/>
              <m:e>
                <m:nary>
                  <m:naryPr>
                    <m:chr m:val="∑"/>
                    <m:limLoc m:val="undOvr"/>
                    <m:subHide m:val="1"/>
                    <m:supHide m:val="1"/>
                    <m:ctrlPr>
                      <w:rPr>
                        <w:rFonts w:ascii="Cambria Math" w:eastAsiaTheme="minorEastAsia" w:hAnsi="Cambria Math" w:cs="Arial"/>
                        <w:i/>
                        <w:sz w:val="32"/>
                        <w:szCs w:val="32"/>
                      </w:rPr>
                    </m:ctrlPr>
                  </m:naryPr>
                  <m:sub/>
                  <m:sup/>
                  <m:e>
                    <m:eqArr>
                      <m:eqArrPr>
                        <m:ctrlPr>
                          <w:rPr>
                            <w:rFonts w:ascii="Cambria Math" w:eastAsiaTheme="minorEastAsia" w:hAnsi="Cambria Math" w:cs="Arial"/>
                            <w:i/>
                            <w:sz w:val="32"/>
                            <w:szCs w:val="32"/>
                          </w:rPr>
                        </m:ctrlPr>
                      </m:eqArrPr>
                      <m:e>
                        <m:sSubSup>
                          <m:sSubSupPr>
                            <m:ctrlPr>
                              <w:rPr>
                                <w:rFonts w:ascii="Cambria Math" w:eastAsiaTheme="minorEastAsia" w:hAnsi="Cambria Math" w:cs="Arial"/>
                                <w:i/>
                                <w:sz w:val="32"/>
                                <w:szCs w:val="32"/>
                              </w:rPr>
                            </m:ctrlPr>
                          </m:sSubSupPr>
                          <m:e>
                            <m:r>
                              <w:rPr>
                                <w:rFonts w:ascii="Cambria Math" w:eastAsiaTheme="minorEastAsia" w:hAnsi="Cambria Math" w:cs="Arial"/>
                                <w:sz w:val="32"/>
                                <w:szCs w:val="32"/>
                              </w:rPr>
                              <m:t>x</m:t>
                            </m:r>
                          </m:e>
                          <m:sub>
                            <m:r>
                              <w:rPr>
                                <w:rFonts w:ascii="Cambria Math" w:eastAsiaTheme="minorEastAsia" w:hAnsi="Cambria Math" w:cs="Arial"/>
                                <w:sz w:val="32"/>
                                <w:szCs w:val="32"/>
                              </w:rPr>
                              <m:t>i</m:t>
                            </m:r>
                          </m:sub>
                          <m:sup>
                            <m:r>
                              <w:rPr>
                                <w:rFonts w:ascii="Cambria Math" w:eastAsiaTheme="minorEastAsia" w:hAnsi="Cambria Math" w:cs="Arial"/>
                                <w:sz w:val="32"/>
                                <w:szCs w:val="32"/>
                              </w:rPr>
                              <m:t>2</m:t>
                            </m:r>
                          </m:sup>
                        </m:sSubSup>
                      </m:e>
                      <m:e>
                        <m:r>
                          <w:rPr>
                            <w:rFonts w:ascii="Cambria Math" w:eastAsiaTheme="minorEastAsia" w:hAnsi="Cambria Math" w:cs="Arial"/>
                            <w:sz w:val="32"/>
                            <w:szCs w:val="32"/>
                          </w:rPr>
                          <m:t xml:space="preserve"> </m:t>
                        </m:r>
                      </m:e>
                    </m:eqArr>
                  </m:e>
                </m:nary>
              </m:e>
            </m:rad>
          </m:num>
          <m:den>
            <m:acc>
              <m:accPr>
                <m:ctrlPr>
                  <w:rPr>
                    <w:rFonts w:ascii="Cambria Math" w:eastAsiaTheme="minorEastAsia" w:hAnsi="Cambria Math" w:cs="Arial"/>
                    <w:i/>
                    <w:sz w:val="32"/>
                    <w:szCs w:val="32"/>
                  </w:rPr>
                </m:ctrlPr>
              </m:accPr>
              <m:e>
                <m:r>
                  <w:rPr>
                    <w:rFonts w:ascii="Cambria Math" w:eastAsiaTheme="minorEastAsia" w:hAnsi="Cambria Math" w:cs="Arial"/>
                    <w:sz w:val="32"/>
                    <w:szCs w:val="32"/>
                  </w:rPr>
                  <m:t>σ</m:t>
                </m:r>
              </m:e>
            </m:acc>
          </m:den>
        </m:f>
      </m:oMath>
    </w:p>
    <w:tbl>
      <w:tblPr>
        <w:tblStyle w:val="Tablaconcuadrcula"/>
        <w:tblpPr w:leftFromText="141" w:rightFromText="141" w:vertAnchor="text" w:horzAnchor="page" w:tblpX="9526" w:tblpY="61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tblGrid>
      <w:tr w:rsidR="009B6E9C" w:rsidRPr="009B6E9C" w:rsidTr="009B6E9C">
        <w:tc>
          <w:tcPr>
            <w:tcW w:w="2263" w:type="dxa"/>
          </w:tcPr>
          <w:p w:rsidR="007C7F3A" w:rsidRPr="007C7F3A" w:rsidRDefault="007C7F3A" w:rsidP="009B6E9C">
            <w:pPr>
              <w:rPr>
                <w:rFonts w:ascii="Arial" w:eastAsiaTheme="minorEastAsia" w:hAnsi="Arial" w:cs="Arial"/>
                <w:szCs w:val="28"/>
              </w:rPr>
            </w:pPr>
          </w:p>
          <w:p w:rsidR="009B6E9C" w:rsidRPr="009B6E9C" w:rsidRDefault="009B6E9C" w:rsidP="009B6E9C">
            <w:pPr>
              <w:rPr>
                <w:rFonts w:ascii="Arial" w:hAnsi="Arial" w:cs="Arial"/>
                <w:szCs w:val="28"/>
              </w:rPr>
            </w:pPr>
            <m:oMathPara>
              <m:oMathParaPr>
                <m:jc m:val="left"/>
              </m:oMathParaPr>
              <m:oMath>
                <m:r>
                  <w:rPr>
                    <w:rFonts w:ascii="Cambria Math" w:eastAsiaTheme="minorEastAsia" w:hAnsi="Cambria Math" w:cs="Arial"/>
                    <w:szCs w:val="28"/>
                  </w:rPr>
                  <m:t>F=</m:t>
                </m:r>
                <m:f>
                  <m:fPr>
                    <m:ctrlPr>
                      <w:rPr>
                        <w:rFonts w:ascii="Cambria Math" w:eastAsiaTheme="minorEastAsia" w:hAnsi="Cambria Math" w:cs="Arial"/>
                        <w:i/>
                        <w:szCs w:val="28"/>
                      </w:rPr>
                    </m:ctrlPr>
                  </m:fPr>
                  <m:num>
                    <m:r>
                      <w:rPr>
                        <w:rFonts w:ascii="Cambria Math" w:eastAsiaTheme="minorEastAsia" w:hAnsi="Cambria Math" w:cs="Arial"/>
                        <w:szCs w:val="28"/>
                      </w:rPr>
                      <m:t>SPC de SEC</m:t>
                    </m:r>
                  </m:num>
                  <m:den>
                    <m:r>
                      <w:rPr>
                        <w:rFonts w:ascii="Cambria Math" w:eastAsiaTheme="minorEastAsia" w:hAnsi="Cambria Math" w:cs="Arial"/>
                        <w:szCs w:val="28"/>
                      </w:rPr>
                      <m:t>SPC de SRC</m:t>
                    </m:r>
                  </m:den>
                </m:f>
              </m:oMath>
            </m:oMathPara>
          </w:p>
          <w:p w:rsidR="009B6E9C" w:rsidRPr="009B6E9C" w:rsidRDefault="009B6E9C" w:rsidP="009B6E9C">
            <w:pPr>
              <w:rPr>
                <w:rFonts w:ascii="Arial" w:hAnsi="Arial" w:cs="Arial"/>
                <w:sz w:val="28"/>
                <w:szCs w:val="28"/>
              </w:rPr>
            </w:pPr>
          </w:p>
          <w:p w:rsidR="009B6E9C" w:rsidRPr="009B6E9C" w:rsidRDefault="009B6E9C" w:rsidP="009B6E9C">
            <w:pPr>
              <w:rPr>
                <w:rFonts w:ascii="Arial" w:eastAsiaTheme="minorEastAsia" w:hAnsi="Arial" w:cs="Arial"/>
                <w:sz w:val="28"/>
                <w:szCs w:val="28"/>
              </w:rPr>
            </w:pPr>
            <w:r w:rsidRPr="009B6E9C">
              <w:rPr>
                <w:rFonts w:ascii="Arial" w:hAnsi="Arial" w:cs="Arial"/>
                <w:sz w:val="28"/>
                <w:szCs w:val="28"/>
              </w:rPr>
              <w:t xml:space="preserve">    = </w:t>
            </w:r>
            <m:oMath>
              <m:f>
                <m:fPr>
                  <m:ctrlPr>
                    <w:rPr>
                      <w:rFonts w:ascii="Cambria Math" w:hAnsi="Cambria Math" w:cs="Arial"/>
                      <w:i/>
                      <w:sz w:val="28"/>
                      <w:szCs w:val="28"/>
                    </w:rPr>
                  </m:ctrlPr>
                </m:fPr>
                <m:num>
                  <m:sSubSup>
                    <m:sSubSupPr>
                      <m:ctrlPr>
                        <w:rPr>
                          <w:rFonts w:ascii="Cambria Math" w:eastAsiaTheme="minorEastAsia" w:hAnsi="Cambria Math" w:cs="Arial"/>
                          <w:i/>
                          <w:sz w:val="28"/>
                          <w:szCs w:val="28"/>
                        </w:rPr>
                      </m:ctrlPr>
                    </m:sSubSupPr>
                    <m:e>
                      <m:acc>
                        <m:accPr>
                          <m:ctrlPr>
                            <w:rPr>
                              <w:rFonts w:ascii="Cambria Math" w:eastAsiaTheme="minorEastAsia" w:hAnsi="Cambria Math" w:cs="Arial"/>
                              <w:i/>
                              <w:sz w:val="28"/>
                              <w:szCs w:val="28"/>
                            </w:rPr>
                          </m:ctrlPr>
                        </m:accPr>
                        <m:e>
                          <m:r>
                            <w:rPr>
                              <w:rFonts w:ascii="Cambria Math" w:eastAsiaTheme="minorEastAsia" w:hAnsi="Cambria Math" w:cs="Arial"/>
                              <w:sz w:val="28"/>
                              <w:szCs w:val="28"/>
                            </w:rPr>
                            <m:t>β</m:t>
                          </m:r>
                        </m:e>
                      </m:acc>
                    </m:e>
                    <m:sub>
                      <m:r>
                        <w:rPr>
                          <w:rFonts w:ascii="Cambria Math" w:eastAsiaTheme="minorEastAsia" w:hAnsi="Cambria Math" w:cs="Arial"/>
                          <w:sz w:val="28"/>
                          <w:szCs w:val="28"/>
                        </w:rPr>
                        <m:t>2</m:t>
                      </m:r>
                    </m:sub>
                    <m:sup>
                      <m:r>
                        <w:rPr>
                          <w:rFonts w:ascii="Cambria Math" w:eastAsiaTheme="minorEastAsia" w:hAnsi="Cambria Math" w:cs="Arial"/>
                          <w:sz w:val="28"/>
                          <w:szCs w:val="28"/>
                        </w:rPr>
                        <m:t>2</m:t>
                      </m:r>
                    </m:sup>
                  </m:sSubSup>
                  <m:nary>
                    <m:naryPr>
                      <m:chr m:val="∑"/>
                      <m:limLoc m:val="undOvr"/>
                      <m:subHide m:val="1"/>
                      <m:supHide m:val="1"/>
                      <m:ctrlPr>
                        <w:rPr>
                          <w:rFonts w:ascii="Cambria Math" w:eastAsiaTheme="minorEastAsia" w:hAnsi="Cambria Math" w:cs="Arial"/>
                          <w:i/>
                          <w:sz w:val="28"/>
                          <w:szCs w:val="28"/>
                        </w:rPr>
                      </m:ctrlPr>
                    </m:naryPr>
                    <m:sub/>
                    <m:sup/>
                    <m:e>
                      <m:sSubSup>
                        <m:sSubSupPr>
                          <m:ctrlPr>
                            <w:rPr>
                              <w:rFonts w:ascii="Cambria Math" w:eastAsiaTheme="minorEastAsia" w:hAnsi="Cambria Math" w:cs="Arial"/>
                              <w:i/>
                              <w:sz w:val="28"/>
                              <w:szCs w:val="28"/>
                            </w:rPr>
                          </m:ctrlPr>
                        </m:sSubSupPr>
                        <m:e>
                          <m:r>
                            <w:rPr>
                              <w:rFonts w:ascii="Cambria Math" w:eastAsiaTheme="minorEastAsia" w:hAnsi="Cambria Math" w:cs="Arial"/>
                              <w:sz w:val="28"/>
                              <w:szCs w:val="28"/>
                            </w:rPr>
                            <m:t>x</m:t>
                          </m:r>
                        </m:e>
                        <m:sub>
                          <m:r>
                            <w:rPr>
                              <w:rFonts w:ascii="Cambria Math" w:eastAsiaTheme="minorEastAsia" w:hAnsi="Cambria Math" w:cs="Arial"/>
                              <w:sz w:val="28"/>
                              <w:szCs w:val="28"/>
                            </w:rPr>
                            <m:t>i</m:t>
                          </m:r>
                        </m:sub>
                        <m:sup>
                          <m:r>
                            <w:rPr>
                              <w:rFonts w:ascii="Cambria Math" w:eastAsiaTheme="minorEastAsia" w:hAnsi="Cambria Math" w:cs="Arial"/>
                              <w:sz w:val="28"/>
                              <w:szCs w:val="28"/>
                            </w:rPr>
                            <m:t>2</m:t>
                          </m:r>
                        </m:sup>
                      </m:sSubSup>
                    </m:e>
                  </m:nary>
                </m:num>
                <m:den>
                  <m:f>
                    <m:fPr>
                      <m:ctrlPr>
                        <w:rPr>
                          <w:rFonts w:ascii="Cambria Math" w:eastAsiaTheme="minorEastAsia" w:hAnsi="Cambria Math" w:cs="Arial"/>
                          <w:i/>
                          <w:sz w:val="28"/>
                          <w:szCs w:val="28"/>
                        </w:rPr>
                      </m:ctrlPr>
                    </m:fPr>
                    <m:num>
                      <m:nary>
                        <m:naryPr>
                          <m:chr m:val="∑"/>
                          <m:limLoc m:val="undOvr"/>
                          <m:subHide m:val="1"/>
                          <m:supHide m:val="1"/>
                          <m:ctrlPr>
                            <w:rPr>
                              <w:rFonts w:ascii="Cambria Math" w:eastAsiaTheme="minorEastAsia" w:hAnsi="Cambria Math" w:cs="Arial"/>
                              <w:i/>
                              <w:sz w:val="28"/>
                              <w:szCs w:val="28"/>
                            </w:rPr>
                          </m:ctrlPr>
                        </m:naryPr>
                        <m:sub/>
                        <m:sup/>
                        <m:e>
                          <m:sSubSup>
                            <m:sSubSupPr>
                              <m:ctrlPr>
                                <w:rPr>
                                  <w:rFonts w:ascii="Cambria Math" w:eastAsiaTheme="minorEastAsia" w:hAnsi="Cambria Math" w:cs="Arial"/>
                                  <w:i/>
                                  <w:sz w:val="28"/>
                                  <w:szCs w:val="28"/>
                                </w:rPr>
                              </m:ctrlPr>
                            </m:sSubSupPr>
                            <m:e>
                              <m:acc>
                                <m:accPr>
                                  <m:ctrlPr>
                                    <w:rPr>
                                      <w:rFonts w:ascii="Cambria Math" w:eastAsiaTheme="minorEastAsia" w:hAnsi="Cambria Math" w:cs="Arial"/>
                                      <w:i/>
                                      <w:sz w:val="28"/>
                                      <w:szCs w:val="28"/>
                                    </w:rPr>
                                  </m:ctrlPr>
                                </m:accPr>
                                <m:e>
                                  <m:r>
                                    <w:rPr>
                                      <w:rFonts w:ascii="Cambria Math" w:eastAsiaTheme="minorEastAsia" w:hAnsi="Cambria Math" w:cs="Arial"/>
                                      <w:sz w:val="28"/>
                                      <w:szCs w:val="28"/>
                                    </w:rPr>
                                    <m:t>u</m:t>
                                  </m:r>
                                </m:e>
                              </m:acc>
                            </m:e>
                            <m:sub>
                              <m:r>
                                <w:rPr>
                                  <w:rFonts w:ascii="Cambria Math" w:eastAsiaTheme="minorEastAsia" w:hAnsi="Cambria Math" w:cs="Arial"/>
                                  <w:sz w:val="28"/>
                                  <w:szCs w:val="28"/>
                                </w:rPr>
                                <m:t>i</m:t>
                              </m:r>
                            </m:sub>
                            <m:sup>
                              <m:r>
                                <w:rPr>
                                  <w:rFonts w:ascii="Cambria Math" w:eastAsiaTheme="minorEastAsia" w:hAnsi="Cambria Math" w:cs="Arial"/>
                                  <w:sz w:val="28"/>
                                  <w:szCs w:val="28"/>
                                </w:rPr>
                                <m:t>2</m:t>
                              </m:r>
                            </m:sup>
                          </m:sSubSup>
                        </m:e>
                      </m:nary>
                    </m:num>
                    <m:den>
                      <m:r>
                        <w:rPr>
                          <w:rFonts w:ascii="Cambria Math" w:eastAsiaTheme="minorEastAsia" w:hAnsi="Cambria Math" w:cs="Arial"/>
                          <w:sz w:val="28"/>
                          <w:szCs w:val="28"/>
                        </w:rPr>
                        <m:t>(n-2)</m:t>
                      </m:r>
                    </m:den>
                  </m:f>
                </m:den>
              </m:f>
            </m:oMath>
          </w:p>
          <w:p w:rsidR="009B6E9C" w:rsidRPr="009B6E9C" w:rsidRDefault="009B6E9C" w:rsidP="009B6E9C">
            <w:pPr>
              <w:rPr>
                <w:rFonts w:ascii="Arial" w:eastAsiaTheme="minorEastAsia" w:hAnsi="Arial" w:cs="Arial"/>
                <w:sz w:val="28"/>
                <w:szCs w:val="28"/>
              </w:rPr>
            </w:pPr>
            <w:r w:rsidRPr="009B6E9C">
              <w:rPr>
                <w:rFonts w:ascii="Arial" w:eastAsiaTheme="minorEastAsia" w:hAnsi="Arial" w:cs="Arial"/>
                <w:sz w:val="28"/>
                <w:szCs w:val="28"/>
              </w:rPr>
              <w:t xml:space="preserve">    = </w:t>
            </w:r>
            <m:oMath>
              <m:f>
                <m:fPr>
                  <m:ctrlPr>
                    <w:rPr>
                      <w:rFonts w:ascii="Cambria Math" w:eastAsiaTheme="minorEastAsia" w:hAnsi="Cambria Math" w:cs="Arial"/>
                      <w:i/>
                      <w:sz w:val="28"/>
                      <w:szCs w:val="28"/>
                    </w:rPr>
                  </m:ctrlPr>
                </m:fPr>
                <m:num>
                  <m:sSubSup>
                    <m:sSubSupPr>
                      <m:ctrlPr>
                        <w:rPr>
                          <w:rFonts w:ascii="Cambria Math" w:eastAsiaTheme="minorEastAsia" w:hAnsi="Cambria Math" w:cs="Arial"/>
                          <w:i/>
                          <w:sz w:val="28"/>
                          <w:szCs w:val="28"/>
                        </w:rPr>
                      </m:ctrlPr>
                    </m:sSubSupPr>
                    <m:e>
                      <m:acc>
                        <m:accPr>
                          <m:ctrlPr>
                            <w:rPr>
                              <w:rFonts w:ascii="Cambria Math" w:eastAsiaTheme="minorEastAsia" w:hAnsi="Cambria Math" w:cs="Arial"/>
                              <w:i/>
                              <w:sz w:val="28"/>
                              <w:szCs w:val="28"/>
                            </w:rPr>
                          </m:ctrlPr>
                        </m:accPr>
                        <m:e>
                          <m:r>
                            <w:rPr>
                              <w:rFonts w:ascii="Cambria Math" w:eastAsiaTheme="minorEastAsia" w:hAnsi="Cambria Math" w:cs="Arial"/>
                              <w:sz w:val="28"/>
                              <w:szCs w:val="28"/>
                            </w:rPr>
                            <m:t>β</m:t>
                          </m:r>
                        </m:e>
                      </m:acc>
                    </m:e>
                    <m:sub>
                      <m:r>
                        <w:rPr>
                          <w:rFonts w:ascii="Cambria Math" w:eastAsiaTheme="minorEastAsia" w:hAnsi="Cambria Math" w:cs="Arial"/>
                          <w:sz w:val="28"/>
                          <w:szCs w:val="28"/>
                        </w:rPr>
                        <m:t>2</m:t>
                      </m:r>
                    </m:sub>
                    <m:sup>
                      <m:r>
                        <w:rPr>
                          <w:rFonts w:ascii="Cambria Math" w:eastAsiaTheme="minorEastAsia" w:hAnsi="Cambria Math" w:cs="Arial"/>
                          <w:sz w:val="28"/>
                          <w:szCs w:val="28"/>
                        </w:rPr>
                        <m:t>2</m:t>
                      </m:r>
                    </m:sup>
                  </m:sSubSup>
                  <m:nary>
                    <m:naryPr>
                      <m:chr m:val="∑"/>
                      <m:limLoc m:val="undOvr"/>
                      <m:subHide m:val="1"/>
                      <m:supHide m:val="1"/>
                      <m:ctrlPr>
                        <w:rPr>
                          <w:rFonts w:ascii="Cambria Math" w:eastAsiaTheme="minorEastAsia" w:hAnsi="Cambria Math" w:cs="Arial"/>
                          <w:i/>
                          <w:sz w:val="28"/>
                          <w:szCs w:val="28"/>
                        </w:rPr>
                      </m:ctrlPr>
                    </m:naryPr>
                    <m:sub/>
                    <m:sup/>
                    <m:e>
                      <m:sSubSup>
                        <m:sSubSupPr>
                          <m:ctrlPr>
                            <w:rPr>
                              <w:rFonts w:ascii="Cambria Math" w:eastAsiaTheme="minorEastAsia" w:hAnsi="Cambria Math" w:cs="Arial"/>
                              <w:i/>
                              <w:sz w:val="28"/>
                              <w:szCs w:val="28"/>
                            </w:rPr>
                          </m:ctrlPr>
                        </m:sSubSupPr>
                        <m:e>
                          <m:r>
                            <w:rPr>
                              <w:rFonts w:ascii="Cambria Math" w:eastAsiaTheme="minorEastAsia" w:hAnsi="Cambria Math" w:cs="Arial"/>
                              <w:sz w:val="28"/>
                              <w:szCs w:val="28"/>
                            </w:rPr>
                            <m:t>x</m:t>
                          </m:r>
                        </m:e>
                        <m:sub>
                          <m:r>
                            <w:rPr>
                              <w:rFonts w:ascii="Cambria Math" w:eastAsiaTheme="minorEastAsia" w:hAnsi="Cambria Math" w:cs="Arial"/>
                              <w:sz w:val="28"/>
                              <w:szCs w:val="28"/>
                            </w:rPr>
                            <m:t>i</m:t>
                          </m:r>
                        </m:sub>
                        <m:sup>
                          <m:r>
                            <w:rPr>
                              <w:rFonts w:ascii="Cambria Math" w:eastAsiaTheme="minorEastAsia" w:hAnsi="Cambria Math" w:cs="Arial"/>
                              <w:sz w:val="28"/>
                              <w:szCs w:val="28"/>
                            </w:rPr>
                            <m:t>2</m:t>
                          </m:r>
                        </m:sup>
                      </m:sSubSup>
                    </m:e>
                  </m:nary>
                </m:num>
                <m:den>
                  <m:sSup>
                    <m:sSupPr>
                      <m:ctrlPr>
                        <w:rPr>
                          <w:rFonts w:ascii="Cambria Math" w:eastAsiaTheme="minorEastAsia" w:hAnsi="Cambria Math" w:cs="Arial"/>
                          <w:i/>
                          <w:sz w:val="28"/>
                          <w:szCs w:val="28"/>
                        </w:rPr>
                      </m:ctrlPr>
                    </m:sSupPr>
                    <m:e>
                      <m:acc>
                        <m:accPr>
                          <m:ctrlPr>
                            <w:rPr>
                              <w:rFonts w:ascii="Cambria Math" w:eastAsiaTheme="minorEastAsia" w:hAnsi="Cambria Math" w:cs="Arial"/>
                              <w:i/>
                              <w:sz w:val="28"/>
                              <w:szCs w:val="28"/>
                            </w:rPr>
                          </m:ctrlPr>
                        </m:accPr>
                        <m:e>
                          <m:r>
                            <w:rPr>
                              <w:rFonts w:ascii="Cambria Math" w:eastAsiaTheme="minorEastAsia" w:hAnsi="Cambria Math" w:cs="Arial"/>
                              <w:sz w:val="28"/>
                              <w:szCs w:val="28"/>
                            </w:rPr>
                            <m:t>σ</m:t>
                          </m:r>
                        </m:e>
                      </m:acc>
                    </m:e>
                    <m:sup>
                      <m:r>
                        <w:rPr>
                          <w:rFonts w:ascii="Cambria Math" w:eastAsiaTheme="minorEastAsia" w:hAnsi="Cambria Math" w:cs="Arial"/>
                          <w:sz w:val="28"/>
                          <w:szCs w:val="28"/>
                        </w:rPr>
                        <m:t>2</m:t>
                      </m:r>
                    </m:sup>
                  </m:sSup>
                </m:den>
              </m:f>
            </m:oMath>
            <w:r w:rsidRPr="009B6E9C">
              <w:rPr>
                <w:rFonts w:ascii="Arial" w:eastAsiaTheme="minorEastAsia" w:hAnsi="Arial" w:cs="Arial"/>
                <w:sz w:val="28"/>
                <w:szCs w:val="28"/>
              </w:rPr>
              <w:t xml:space="preserve"> </w:t>
            </w:r>
          </w:p>
          <w:p w:rsidR="009B6E9C" w:rsidRPr="009B6E9C" w:rsidRDefault="009B6E9C" w:rsidP="009B6E9C">
            <w:pPr>
              <w:rPr>
                <w:rFonts w:ascii="Arial" w:hAnsi="Arial" w:cs="Arial"/>
                <w:sz w:val="24"/>
                <w:szCs w:val="32"/>
              </w:rPr>
            </w:pPr>
          </w:p>
        </w:tc>
      </w:tr>
    </w:tbl>
    <w:p w:rsidR="009B6E9C" w:rsidRPr="009B6E9C" w:rsidRDefault="009B6E9C" w:rsidP="009B6E9C">
      <w:pPr>
        <w:rPr>
          <w:rFonts w:ascii="Arial" w:eastAsiaTheme="minorEastAsia" w:hAnsi="Arial" w:cs="Arial"/>
          <w:sz w:val="32"/>
          <w:szCs w:val="32"/>
        </w:rPr>
      </w:pPr>
    </w:p>
    <w:p w:rsidR="009B6E9C" w:rsidRPr="009B6E9C" w:rsidRDefault="009B6E9C" w:rsidP="009B6E9C">
      <w:pPr>
        <w:rPr>
          <w:rFonts w:ascii="Arial" w:eastAsiaTheme="minorEastAsia" w:hAnsi="Arial" w:cs="Arial"/>
          <w:sz w:val="32"/>
          <w:szCs w:val="44"/>
        </w:rPr>
      </w:pPr>
      <w:r w:rsidRPr="009B6E9C">
        <w:rPr>
          <w:rFonts w:ascii="Arial" w:eastAsiaTheme="minorEastAsia" w:hAnsi="Arial" w:cs="Arial"/>
          <w:sz w:val="24"/>
          <w:szCs w:val="32"/>
        </w:rPr>
        <w:t xml:space="preserve">Por lo tanto: </w:t>
      </w:r>
      <m:oMath>
        <m:r>
          <w:rPr>
            <w:rFonts w:ascii="Cambria Math" w:eastAsiaTheme="minorEastAsia" w:hAnsi="Cambria Math" w:cs="Arial"/>
            <w:sz w:val="28"/>
            <w:szCs w:val="32"/>
          </w:rPr>
          <m:t>t=F=</m:t>
        </m:r>
        <m:f>
          <m:fPr>
            <m:ctrlPr>
              <w:rPr>
                <w:rFonts w:ascii="Cambria Math" w:eastAsiaTheme="minorEastAsia" w:hAnsi="Cambria Math" w:cs="Arial"/>
                <w:i/>
                <w:sz w:val="28"/>
                <w:szCs w:val="32"/>
              </w:rPr>
            </m:ctrlPr>
          </m:fPr>
          <m:num>
            <m:sSup>
              <m:sSupPr>
                <m:ctrlPr>
                  <w:rPr>
                    <w:rFonts w:ascii="Cambria Math" w:eastAsiaTheme="minorEastAsia" w:hAnsi="Cambria Math" w:cs="Arial"/>
                    <w:i/>
                    <w:sz w:val="28"/>
                    <w:szCs w:val="32"/>
                  </w:rPr>
                </m:ctrlPr>
              </m:sSupPr>
              <m:e>
                <m:r>
                  <w:rPr>
                    <w:rFonts w:ascii="Cambria Math" w:eastAsiaTheme="minorEastAsia" w:hAnsi="Cambria Math" w:cs="Arial"/>
                    <w:sz w:val="28"/>
                    <w:szCs w:val="32"/>
                  </w:rPr>
                  <m:t>r</m:t>
                </m:r>
              </m:e>
              <m:sup>
                <m:r>
                  <w:rPr>
                    <w:rFonts w:ascii="Cambria Math" w:eastAsiaTheme="minorEastAsia" w:hAnsi="Cambria Math" w:cs="Arial"/>
                    <w:sz w:val="28"/>
                    <w:szCs w:val="32"/>
                  </w:rPr>
                  <m:t>2</m:t>
                </m:r>
              </m:sup>
            </m:sSup>
            <m:r>
              <w:rPr>
                <w:rFonts w:ascii="Cambria Math" w:eastAsiaTheme="minorEastAsia" w:hAnsi="Cambria Math" w:cs="Arial"/>
                <w:sz w:val="28"/>
                <w:szCs w:val="32"/>
              </w:rPr>
              <m:t>(n-2)</m:t>
            </m:r>
          </m:num>
          <m:den>
            <m:r>
              <w:rPr>
                <w:rFonts w:ascii="Cambria Math" w:eastAsiaTheme="minorEastAsia" w:hAnsi="Cambria Math" w:cs="Arial"/>
                <w:sz w:val="28"/>
                <w:szCs w:val="32"/>
              </w:rPr>
              <m:t>1-</m:t>
            </m:r>
            <m:sSup>
              <m:sSupPr>
                <m:ctrlPr>
                  <w:rPr>
                    <w:rFonts w:ascii="Cambria Math" w:eastAsiaTheme="minorEastAsia" w:hAnsi="Cambria Math" w:cs="Arial"/>
                    <w:i/>
                    <w:sz w:val="28"/>
                    <w:szCs w:val="32"/>
                  </w:rPr>
                </m:ctrlPr>
              </m:sSupPr>
              <m:e>
                <m:r>
                  <w:rPr>
                    <w:rFonts w:ascii="Cambria Math" w:eastAsiaTheme="minorEastAsia" w:hAnsi="Cambria Math" w:cs="Arial"/>
                    <w:sz w:val="28"/>
                    <w:szCs w:val="32"/>
                  </w:rPr>
                  <m:t>r</m:t>
                </m:r>
              </m:e>
              <m:sup>
                <m:r>
                  <w:rPr>
                    <w:rFonts w:ascii="Cambria Math" w:eastAsiaTheme="minorEastAsia" w:hAnsi="Cambria Math" w:cs="Arial"/>
                    <w:sz w:val="28"/>
                    <w:szCs w:val="32"/>
                  </w:rPr>
                  <m:t>2</m:t>
                </m:r>
              </m:sup>
            </m:sSup>
          </m:den>
        </m:f>
      </m:oMath>
      <w:r w:rsidRPr="009B6E9C">
        <w:rPr>
          <w:rFonts w:ascii="Arial" w:eastAsiaTheme="minorEastAsia" w:hAnsi="Arial" w:cs="Arial"/>
          <w:sz w:val="28"/>
          <w:szCs w:val="32"/>
        </w:rPr>
        <w:t xml:space="preserve"> </w:t>
      </w:r>
      <w:r w:rsidRPr="009B6E9C">
        <w:rPr>
          <w:rFonts w:ascii="Arial" w:eastAsiaTheme="minorEastAsia" w:hAnsi="Arial" w:cs="Arial"/>
          <w:sz w:val="24"/>
          <w:szCs w:val="32"/>
        </w:rPr>
        <w:t xml:space="preserve">= </w:t>
      </w:r>
      <m:oMath>
        <m:sSub>
          <m:sSubPr>
            <m:ctrlPr>
              <w:rPr>
                <w:rFonts w:ascii="Cambria Math" w:hAnsi="Cambria Math" w:cs="Arial"/>
                <w:i/>
                <w:sz w:val="28"/>
                <w:szCs w:val="24"/>
              </w:rPr>
            </m:ctrlPr>
          </m:sSubPr>
          <m:e>
            <m:acc>
              <m:accPr>
                <m:ctrlPr>
                  <w:rPr>
                    <w:rFonts w:ascii="Cambria Math" w:hAnsi="Cambria Math" w:cs="Arial"/>
                    <w:i/>
                    <w:sz w:val="28"/>
                    <w:szCs w:val="24"/>
                  </w:rPr>
                </m:ctrlPr>
              </m:accPr>
              <m:e>
                <m:r>
                  <w:rPr>
                    <w:rFonts w:ascii="Cambria Math" w:hAnsi="Cambria Math" w:cs="Arial"/>
                    <w:sz w:val="28"/>
                    <w:szCs w:val="24"/>
                  </w:rPr>
                  <m:t>β</m:t>
                </m:r>
              </m:e>
            </m:acc>
          </m:e>
          <m:sub>
            <m:r>
              <w:rPr>
                <w:rFonts w:ascii="Cambria Math" w:hAnsi="Cambria Math" w:cs="Arial"/>
                <w:sz w:val="28"/>
                <w:szCs w:val="24"/>
              </w:rPr>
              <m:t>2</m:t>
            </m:r>
          </m:sub>
        </m:sSub>
        <m:f>
          <m:fPr>
            <m:ctrlPr>
              <w:rPr>
                <w:rFonts w:ascii="Cambria Math" w:eastAsiaTheme="minorEastAsia" w:hAnsi="Cambria Math" w:cs="Arial"/>
                <w:i/>
                <w:sz w:val="28"/>
                <w:szCs w:val="24"/>
              </w:rPr>
            </m:ctrlPr>
          </m:fPr>
          <m:num>
            <m:nary>
              <m:naryPr>
                <m:chr m:val="∑"/>
                <m:limLoc m:val="undOvr"/>
                <m:subHide m:val="1"/>
                <m:supHide m:val="1"/>
                <m:ctrlPr>
                  <w:rPr>
                    <w:rFonts w:ascii="Cambria Math" w:eastAsiaTheme="minorEastAsia" w:hAnsi="Cambria Math" w:cs="Arial"/>
                    <w:i/>
                    <w:sz w:val="28"/>
                    <w:szCs w:val="24"/>
                  </w:rPr>
                </m:ctrlPr>
              </m:naryPr>
              <m:sub/>
              <m:sup/>
              <m:e>
                <m:sSubSup>
                  <m:sSubSupPr>
                    <m:ctrlPr>
                      <w:rPr>
                        <w:rFonts w:ascii="Cambria Math" w:eastAsiaTheme="minorEastAsia" w:hAnsi="Cambria Math" w:cs="Arial"/>
                        <w:i/>
                        <w:sz w:val="28"/>
                        <w:szCs w:val="24"/>
                      </w:rPr>
                    </m:ctrlPr>
                  </m:sSubSupPr>
                  <m:e>
                    <m:r>
                      <w:rPr>
                        <w:rFonts w:ascii="Cambria Math" w:eastAsiaTheme="minorEastAsia" w:hAnsi="Cambria Math" w:cs="Arial"/>
                        <w:sz w:val="28"/>
                        <w:szCs w:val="24"/>
                      </w:rPr>
                      <m:t>x</m:t>
                    </m:r>
                  </m:e>
                  <m:sub>
                    <m:r>
                      <w:rPr>
                        <w:rFonts w:ascii="Cambria Math" w:eastAsiaTheme="minorEastAsia" w:hAnsi="Cambria Math" w:cs="Arial"/>
                        <w:sz w:val="28"/>
                        <w:szCs w:val="24"/>
                      </w:rPr>
                      <m:t>i</m:t>
                    </m:r>
                  </m:sub>
                  <m:sup>
                    <m:r>
                      <w:rPr>
                        <w:rFonts w:ascii="Cambria Math" w:eastAsiaTheme="minorEastAsia" w:hAnsi="Cambria Math" w:cs="Arial"/>
                        <w:sz w:val="28"/>
                        <w:szCs w:val="24"/>
                      </w:rPr>
                      <m:t>2</m:t>
                    </m:r>
                  </m:sup>
                </m:sSubSup>
              </m:e>
            </m:nary>
          </m:num>
          <m:den>
            <m:acc>
              <m:accPr>
                <m:ctrlPr>
                  <w:rPr>
                    <w:rFonts w:ascii="Cambria Math" w:eastAsiaTheme="minorEastAsia" w:hAnsi="Cambria Math" w:cs="Arial"/>
                    <w:i/>
                    <w:sz w:val="28"/>
                    <w:szCs w:val="24"/>
                  </w:rPr>
                </m:ctrlPr>
              </m:accPr>
              <m:e>
                <m:sSup>
                  <m:sSupPr>
                    <m:ctrlPr>
                      <w:rPr>
                        <w:rFonts w:ascii="Cambria Math" w:eastAsiaTheme="minorEastAsia" w:hAnsi="Cambria Math" w:cs="Arial"/>
                        <w:i/>
                        <w:sz w:val="28"/>
                        <w:szCs w:val="24"/>
                      </w:rPr>
                    </m:ctrlPr>
                  </m:sSupPr>
                  <m:e>
                    <m:acc>
                      <m:accPr>
                        <m:ctrlPr>
                          <w:rPr>
                            <w:rFonts w:ascii="Cambria Math" w:eastAsiaTheme="minorEastAsia" w:hAnsi="Cambria Math" w:cs="Arial"/>
                            <w:i/>
                            <w:sz w:val="28"/>
                            <w:szCs w:val="24"/>
                          </w:rPr>
                        </m:ctrlPr>
                      </m:accPr>
                      <m:e>
                        <m:r>
                          <w:rPr>
                            <w:rFonts w:ascii="Cambria Math" w:eastAsiaTheme="minorEastAsia" w:hAnsi="Cambria Math" w:cs="Arial"/>
                            <w:sz w:val="28"/>
                            <w:szCs w:val="24"/>
                          </w:rPr>
                          <m:t>σ</m:t>
                        </m:r>
                      </m:e>
                    </m:acc>
                  </m:e>
                  <m:sup>
                    <m:r>
                      <w:rPr>
                        <w:rFonts w:ascii="Cambria Math" w:eastAsiaTheme="minorEastAsia" w:hAnsi="Cambria Math" w:cs="Arial"/>
                        <w:sz w:val="28"/>
                        <w:szCs w:val="24"/>
                      </w:rPr>
                      <m:t>2</m:t>
                    </m:r>
                  </m:sup>
                </m:sSup>
              </m:e>
            </m:acc>
          </m:den>
        </m:f>
      </m:oMath>
      <w:r w:rsidRPr="009B6E9C">
        <w:rPr>
          <w:rFonts w:ascii="Arial" w:eastAsiaTheme="minorEastAsia" w:hAnsi="Arial" w:cs="Arial"/>
          <w:sz w:val="28"/>
          <w:szCs w:val="24"/>
        </w:rPr>
        <w:t xml:space="preserve">   </w:t>
      </w:r>
      <w:r w:rsidRPr="009B6E9C">
        <w:rPr>
          <w:rFonts w:ascii="Arial" w:eastAsiaTheme="minorEastAsia" w:hAnsi="Arial" w:cs="Arial"/>
          <w:sz w:val="24"/>
          <w:szCs w:val="24"/>
        </w:rPr>
        <w:sym w:font="Wingdings" w:char="F0E0"/>
      </w:r>
      <w:r w:rsidRPr="009B6E9C">
        <w:rPr>
          <w:rFonts w:ascii="Arial" w:eastAsiaTheme="minorEastAsia" w:hAnsi="Arial" w:cs="Arial"/>
          <w:sz w:val="24"/>
          <w:szCs w:val="24"/>
        </w:rPr>
        <w:t xml:space="preserve">   a partir de la ecuación (5.9.1)</w:t>
      </w:r>
    </w:p>
    <w:p w:rsidR="009B6E9C" w:rsidRPr="009B6E9C" w:rsidRDefault="009B6E9C" w:rsidP="009B6E9C">
      <w:pPr>
        <w:rPr>
          <w:rFonts w:ascii="Arial" w:eastAsiaTheme="minorEastAsia" w:hAnsi="Arial" w:cs="Arial"/>
          <w:sz w:val="32"/>
          <w:szCs w:val="44"/>
        </w:rPr>
      </w:pPr>
    </w:p>
    <w:p w:rsidR="009B6E9C" w:rsidRPr="009B6E9C" w:rsidRDefault="009B6E9C" w:rsidP="009B6E9C">
      <w:pPr>
        <w:rPr>
          <w:rFonts w:ascii="Arial" w:hAnsi="Arial" w:cs="Arial"/>
          <w:b/>
          <w:sz w:val="24"/>
        </w:rPr>
      </w:pPr>
    </w:p>
    <w:p w:rsidR="009B6E9C" w:rsidRPr="009B6E9C" w:rsidRDefault="009B6E9C" w:rsidP="009B6E9C">
      <w:pPr>
        <w:pStyle w:val="Prrafodelista"/>
        <w:ind w:left="1069"/>
        <w:jc w:val="both"/>
        <w:rPr>
          <w:rFonts w:ascii="Arial" w:eastAsiaTheme="minorEastAsia" w:hAnsi="Arial" w:cs="Arial"/>
          <w:sz w:val="32"/>
          <w:szCs w:val="44"/>
        </w:rPr>
      </w:pPr>
    </w:p>
    <w:p w:rsidR="009B6E9C" w:rsidRPr="009B6E9C" w:rsidRDefault="009B6E9C" w:rsidP="009B6E9C">
      <w:pPr>
        <w:pStyle w:val="Prrafodelista"/>
        <w:ind w:left="1069"/>
        <w:rPr>
          <w:rFonts w:ascii="Arial" w:eastAsiaTheme="minorEastAsia" w:hAnsi="Arial" w:cs="Arial"/>
          <w:sz w:val="32"/>
          <w:szCs w:val="44"/>
        </w:rPr>
      </w:pPr>
    </w:p>
    <w:p w:rsidR="009B6E9C" w:rsidRPr="009B6E9C" w:rsidRDefault="009B6E9C" w:rsidP="009B6E9C">
      <w:pPr>
        <w:ind w:left="709"/>
        <w:rPr>
          <w:rFonts w:ascii="Arial" w:eastAsiaTheme="minorEastAsia" w:hAnsi="Arial" w:cs="Arial"/>
          <w:sz w:val="32"/>
          <w:szCs w:val="44"/>
        </w:rPr>
      </w:pPr>
    </w:p>
    <w:p w:rsidR="009B6E9C" w:rsidRDefault="007C7F3A" w:rsidP="009B6E9C">
      <w:pPr>
        <w:rPr>
          <w:rFonts w:ascii="Arial" w:hAnsi="Arial" w:cs="Arial"/>
          <w:b/>
          <w:sz w:val="24"/>
        </w:rPr>
      </w:pPr>
      <w:r>
        <w:rPr>
          <w:rFonts w:ascii="Arial" w:hAnsi="Arial" w:cs="Arial"/>
          <w:b/>
          <w:sz w:val="24"/>
        </w:rPr>
        <w:t>5.8)</w:t>
      </w:r>
    </w:p>
    <w:p w:rsidR="007C7F3A" w:rsidRPr="002570D0" w:rsidRDefault="007C7F3A" w:rsidP="007C7F3A">
      <w:pPr>
        <w:jc w:val="both"/>
        <w:rPr>
          <w:rFonts w:ascii="Arial" w:hAnsi="Arial" w:cs="Arial"/>
          <w:sz w:val="24"/>
          <w:szCs w:val="24"/>
        </w:rPr>
      </w:pPr>
      <w:r w:rsidRPr="002570D0">
        <w:rPr>
          <w:rFonts w:ascii="Arial" w:hAnsi="Arial" w:cs="Arial"/>
          <w:sz w:val="24"/>
          <w:szCs w:val="24"/>
        </w:rPr>
        <w:t>Considérese el Siguiente resultado de una regresión.</w:t>
      </w:r>
    </w:p>
    <w:p w:rsidR="007C7F3A" w:rsidRPr="002570D0" w:rsidRDefault="007C7F3A" w:rsidP="007C7F3A">
      <w:pPr>
        <w:jc w:val="both"/>
        <w:rPr>
          <w:rFonts w:ascii="Arial" w:hAnsi="Arial" w:cs="Arial"/>
          <w:sz w:val="24"/>
          <w:szCs w:val="24"/>
          <w:vertAlign w:val="subscript"/>
        </w:rPr>
      </w:pPr>
      <w:proofErr w:type="spellStart"/>
      <w:r w:rsidRPr="002570D0">
        <w:rPr>
          <w:rFonts w:ascii="Arial" w:hAnsi="Arial" w:cs="Arial"/>
          <w:sz w:val="24"/>
          <w:szCs w:val="24"/>
        </w:rPr>
        <w:t>Y</w:t>
      </w:r>
      <w:r w:rsidRPr="002570D0">
        <w:rPr>
          <w:rFonts w:ascii="Arial" w:hAnsi="Arial" w:cs="Arial"/>
          <w:sz w:val="24"/>
          <w:szCs w:val="24"/>
          <w:vertAlign w:val="subscript"/>
        </w:rPr>
        <w:t>i</w:t>
      </w:r>
      <w:proofErr w:type="spellEnd"/>
      <w:r w:rsidRPr="002570D0">
        <w:rPr>
          <w:rFonts w:ascii="Arial" w:hAnsi="Arial" w:cs="Arial"/>
          <w:sz w:val="24"/>
          <w:szCs w:val="24"/>
        </w:rPr>
        <w:t>= 0.2033+0.6560X</w:t>
      </w:r>
      <w:r w:rsidRPr="002570D0">
        <w:rPr>
          <w:rFonts w:ascii="Arial" w:hAnsi="Arial" w:cs="Arial"/>
          <w:sz w:val="24"/>
          <w:szCs w:val="24"/>
          <w:vertAlign w:val="subscript"/>
        </w:rPr>
        <w:t>i</w:t>
      </w:r>
    </w:p>
    <w:p w:rsidR="007C7F3A" w:rsidRPr="002570D0" w:rsidRDefault="007C7F3A" w:rsidP="007C7F3A">
      <w:pPr>
        <w:jc w:val="both"/>
        <w:rPr>
          <w:rFonts w:ascii="Arial" w:hAnsi="Arial" w:cs="Arial"/>
          <w:sz w:val="24"/>
          <w:szCs w:val="24"/>
        </w:rPr>
      </w:pPr>
      <w:proofErr w:type="spellStart"/>
      <w:proofErr w:type="gramStart"/>
      <w:r w:rsidRPr="002570D0">
        <w:rPr>
          <w:rFonts w:ascii="Arial" w:hAnsi="Arial" w:cs="Arial"/>
          <w:sz w:val="24"/>
          <w:szCs w:val="24"/>
        </w:rPr>
        <w:t>ee</w:t>
      </w:r>
      <w:proofErr w:type="spellEnd"/>
      <w:proofErr w:type="gramEnd"/>
      <w:r w:rsidRPr="002570D0">
        <w:rPr>
          <w:rFonts w:ascii="Arial" w:hAnsi="Arial" w:cs="Arial"/>
          <w:sz w:val="24"/>
          <w:szCs w:val="24"/>
        </w:rPr>
        <w:t>: (0.0976) (0.1961)</w:t>
      </w:r>
    </w:p>
    <w:p w:rsidR="007C7F3A" w:rsidRPr="002570D0" w:rsidRDefault="007C7F3A" w:rsidP="007C7F3A">
      <w:pPr>
        <w:jc w:val="both"/>
        <w:rPr>
          <w:rFonts w:ascii="Arial" w:hAnsi="Arial" w:cs="Arial"/>
          <w:sz w:val="24"/>
          <w:szCs w:val="24"/>
        </w:rPr>
      </w:pPr>
      <w:r w:rsidRPr="002570D0">
        <w:rPr>
          <w:rFonts w:ascii="Arial" w:hAnsi="Arial" w:cs="Arial"/>
          <w:sz w:val="24"/>
          <w:szCs w:val="24"/>
        </w:rPr>
        <w:t>r</w:t>
      </w:r>
      <w:r w:rsidRPr="002570D0">
        <w:rPr>
          <w:rFonts w:ascii="Arial" w:hAnsi="Arial" w:cs="Arial"/>
          <w:sz w:val="24"/>
          <w:szCs w:val="24"/>
          <w:vertAlign w:val="superscript"/>
        </w:rPr>
        <w:t>2</w:t>
      </w:r>
      <w:r w:rsidRPr="002570D0">
        <w:rPr>
          <w:rFonts w:ascii="Arial" w:hAnsi="Arial" w:cs="Arial"/>
          <w:sz w:val="24"/>
          <w:szCs w:val="24"/>
        </w:rPr>
        <w:t>= 0.397 SRC= 0.0544   SEC= 0.0358</w:t>
      </w:r>
    </w:p>
    <w:p w:rsidR="007C7F3A" w:rsidRPr="002570D0" w:rsidRDefault="007C7F3A" w:rsidP="007C7F3A">
      <w:pPr>
        <w:jc w:val="both"/>
        <w:rPr>
          <w:rFonts w:ascii="Arial" w:hAnsi="Arial" w:cs="Arial"/>
          <w:sz w:val="24"/>
          <w:szCs w:val="24"/>
        </w:rPr>
      </w:pPr>
      <w:r w:rsidRPr="002570D0">
        <w:rPr>
          <w:rFonts w:ascii="Arial" w:hAnsi="Arial" w:cs="Arial"/>
          <w:sz w:val="24"/>
          <w:szCs w:val="24"/>
        </w:rPr>
        <w:t xml:space="preserve">Donde Y= tasa de participación de la fuerza de </w:t>
      </w:r>
      <w:proofErr w:type="gramStart"/>
      <w:r w:rsidRPr="002570D0">
        <w:rPr>
          <w:rFonts w:ascii="Arial" w:hAnsi="Arial" w:cs="Arial"/>
          <w:sz w:val="24"/>
          <w:szCs w:val="24"/>
        </w:rPr>
        <w:t>trabajo(</w:t>
      </w:r>
      <w:proofErr w:type="gramEnd"/>
      <w:r w:rsidRPr="002570D0">
        <w:rPr>
          <w:rFonts w:ascii="Arial" w:hAnsi="Arial" w:cs="Arial"/>
          <w:sz w:val="24"/>
          <w:szCs w:val="24"/>
        </w:rPr>
        <w:t>TPFT) de las mujeres en 1972 y X= TPFT de las mujeres en 1968.Los resultados de la regresión se obtuvieron de una muestra de 19 ciudades de Estados Unidos.</w:t>
      </w:r>
    </w:p>
    <w:p w:rsidR="007C7F3A" w:rsidRPr="002570D0" w:rsidRDefault="007C7F3A" w:rsidP="007C7F3A">
      <w:pPr>
        <w:jc w:val="both"/>
        <w:rPr>
          <w:rFonts w:ascii="Arial" w:hAnsi="Arial" w:cs="Arial"/>
          <w:sz w:val="24"/>
          <w:szCs w:val="24"/>
        </w:rPr>
      </w:pPr>
      <w:r w:rsidRPr="002570D0">
        <w:rPr>
          <w:rFonts w:ascii="Arial" w:hAnsi="Arial" w:cs="Arial"/>
          <w:sz w:val="24"/>
          <w:szCs w:val="24"/>
        </w:rPr>
        <w:t>A) existe asociación positiva en la tasa de participación de en 1972 y 1968, lo cual no es sorprendente a la vista del hecho desde la Segunda Guerra Mundial ha habido un aumento constante de la tasa de participación de las mujeres.</w:t>
      </w:r>
    </w:p>
    <w:p w:rsidR="007C7F3A" w:rsidRPr="002570D0" w:rsidRDefault="007C7F3A" w:rsidP="007C7F3A">
      <w:pPr>
        <w:jc w:val="both"/>
        <w:rPr>
          <w:rFonts w:ascii="Arial" w:hAnsi="Arial" w:cs="Arial"/>
          <w:sz w:val="24"/>
          <w:szCs w:val="24"/>
        </w:rPr>
      </w:pPr>
      <w:r w:rsidRPr="002570D0">
        <w:rPr>
          <w:rFonts w:ascii="Arial" w:hAnsi="Arial" w:cs="Arial"/>
          <w:sz w:val="24"/>
          <w:szCs w:val="24"/>
        </w:rPr>
        <w:t>b) Use la cola de prueba t.</w:t>
      </w:r>
    </w:p>
    <w:p w:rsidR="007C7F3A" w:rsidRPr="002570D0" w:rsidRDefault="007C7F3A" w:rsidP="007C7F3A">
      <w:pPr>
        <w:jc w:val="both"/>
        <w:rPr>
          <w:rFonts w:ascii="Arial" w:hAnsi="Arial" w:cs="Arial"/>
          <w:sz w:val="24"/>
          <w:szCs w:val="24"/>
        </w:rPr>
      </w:pPr>
      <w:r w:rsidRPr="002570D0">
        <w:rPr>
          <w:rFonts w:ascii="Arial" w:hAnsi="Arial" w:cs="Arial"/>
          <w:sz w:val="24"/>
          <w:szCs w:val="24"/>
          <w:lang w:val="en-US"/>
        </w:rPr>
        <w:t>Τ</w:t>
      </w:r>
      <w:r w:rsidRPr="002570D0">
        <w:rPr>
          <w:rFonts w:ascii="Arial" w:hAnsi="Arial" w:cs="Arial"/>
          <w:sz w:val="24"/>
          <w:szCs w:val="24"/>
        </w:rPr>
        <w:t xml:space="preserve"> = (0, 6560 a 1) / 0.9161 = 1.7542. Para el 17 de </w:t>
      </w:r>
      <w:proofErr w:type="spellStart"/>
      <w:r w:rsidRPr="002570D0">
        <w:rPr>
          <w:rFonts w:ascii="Arial" w:hAnsi="Arial" w:cs="Arial"/>
          <w:sz w:val="24"/>
          <w:szCs w:val="24"/>
        </w:rPr>
        <w:t>dif</w:t>
      </w:r>
      <w:proofErr w:type="spellEnd"/>
      <w:r w:rsidRPr="002570D0">
        <w:rPr>
          <w:rFonts w:ascii="Arial" w:hAnsi="Arial" w:cs="Arial"/>
          <w:sz w:val="24"/>
          <w:szCs w:val="24"/>
        </w:rPr>
        <w:t xml:space="preserve">. El valor de </w:t>
      </w:r>
      <w:r w:rsidRPr="002570D0">
        <w:rPr>
          <w:rFonts w:ascii="Arial" w:hAnsi="Arial" w:cs="Arial"/>
          <w:sz w:val="24"/>
          <w:szCs w:val="24"/>
          <w:lang w:val="en-US"/>
        </w:rPr>
        <w:t>τ</w:t>
      </w:r>
      <w:r w:rsidRPr="002570D0">
        <w:rPr>
          <w:rFonts w:ascii="Arial" w:hAnsi="Arial" w:cs="Arial"/>
          <w:sz w:val="24"/>
          <w:szCs w:val="24"/>
        </w:rPr>
        <w:t xml:space="preserve"> de una cola</w:t>
      </w:r>
    </w:p>
    <w:p w:rsidR="007C7F3A" w:rsidRPr="002570D0" w:rsidRDefault="007C7F3A" w:rsidP="007C7F3A">
      <w:pPr>
        <w:jc w:val="both"/>
        <w:rPr>
          <w:rFonts w:ascii="Arial" w:hAnsi="Arial" w:cs="Arial"/>
          <w:sz w:val="24"/>
          <w:szCs w:val="24"/>
        </w:rPr>
      </w:pPr>
      <w:r w:rsidRPr="002570D0">
        <w:rPr>
          <w:rFonts w:ascii="Arial" w:hAnsi="Arial" w:cs="Arial"/>
          <w:sz w:val="24"/>
          <w:szCs w:val="24"/>
        </w:rPr>
        <w:t xml:space="preserve">En </w:t>
      </w:r>
      <w:r w:rsidRPr="002570D0">
        <w:rPr>
          <w:rFonts w:ascii="Arial" w:hAnsi="Arial" w:cs="Arial"/>
          <w:sz w:val="24"/>
          <w:szCs w:val="24"/>
          <w:lang w:val="en-US"/>
        </w:rPr>
        <w:t>α</w:t>
      </w:r>
      <w:r w:rsidRPr="002570D0">
        <w:rPr>
          <w:rFonts w:ascii="Arial" w:hAnsi="Arial" w:cs="Arial"/>
          <w:sz w:val="24"/>
          <w:szCs w:val="24"/>
        </w:rPr>
        <w:t xml:space="preserve"> = 5% es 1,740. Dado que el valor estimado </w:t>
      </w:r>
      <w:r w:rsidRPr="002570D0">
        <w:rPr>
          <w:rFonts w:ascii="Arial" w:hAnsi="Arial" w:cs="Arial"/>
          <w:sz w:val="24"/>
          <w:szCs w:val="24"/>
          <w:lang w:val="en-US"/>
        </w:rPr>
        <w:t>τ</w:t>
      </w:r>
      <w:r w:rsidRPr="002570D0">
        <w:rPr>
          <w:rFonts w:ascii="Arial" w:hAnsi="Arial" w:cs="Arial"/>
          <w:sz w:val="24"/>
          <w:szCs w:val="24"/>
        </w:rPr>
        <w:t xml:space="preserve"> es significativo, a este nivel de significación, podemos rechazar la hipótesis de que el coeficiente de la pendiente cierto es 1 o mayor.</w:t>
      </w:r>
    </w:p>
    <w:p w:rsidR="007C7F3A" w:rsidRPr="002570D0" w:rsidRDefault="007C7F3A" w:rsidP="007C7F3A">
      <w:pPr>
        <w:jc w:val="both"/>
        <w:rPr>
          <w:rFonts w:ascii="Arial" w:hAnsi="Arial" w:cs="Arial"/>
          <w:sz w:val="24"/>
          <w:szCs w:val="24"/>
        </w:rPr>
      </w:pPr>
      <w:r w:rsidRPr="002570D0">
        <w:rPr>
          <w:rFonts w:ascii="Arial" w:hAnsi="Arial" w:cs="Arial"/>
          <w:sz w:val="24"/>
          <w:szCs w:val="24"/>
        </w:rPr>
        <w:lastRenderedPageBreak/>
        <w:t xml:space="preserve">c) La tasa de participación de media es: 0.2033 + 0.66560 (0.58) = 0.5838. Para establecer un intervalo de confianza del 95% de este valor pronóstico, utilice la fórmula: 0,5838 ± 2,11 (si de la media prevista), donde 2,11 es el valor crítico </w:t>
      </w:r>
      <w:r w:rsidRPr="002570D0">
        <w:rPr>
          <w:rFonts w:ascii="Arial" w:hAnsi="Arial" w:cs="Arial"/>
          <w:sz w:val="24"/>
          <w:szCs w:val="24"/>
          <w:lang w:val="en-US"/>
        </w:rPr>
        <w:t>τ</w:t>
      </w:r>
      <w:r w:rsidRPr="002570D0">
        <w:rPr>
          <w:rFonts w:ascii="Arial" w:hAnsi="Arial" w:cs="Arial"/>
          <w:sz w:val="24"/>
          <w:szCs w:val="24"/>
        </w:rPr>
        <w:t xml:space="preserve"> 5% para 17 </w:t>
      </w:r>
      <w:proofErr w:type="spellStart"/>
      <w:r w:rsidRPr="002570D0">
        <w:rPr>
          <w:rFonts w:ascii="Arial" w:hAnsi="Arial" w:cs="Arial"/>
          <w:sz w:val="24"/>
          <w:szCs w:val="24"/>
        </w:rPr>
        <w:t>df</w:t>
      </w:r>
      <w:proofErr w:type="spellEnd"/>
      <w:r w:rsidRPr="002570D0">
        <w:rPr>
          <w:rFonts w:ascii="Arial" w:hAnsi="Arial" w:cs="Arial"/>
          <w:sz w:val="24"/>
          <w:szCs w:val="24"/>
        </w:rPr>
        <w:t xml:space="preserve">. Para obtener el error estándar del valor pronóstico, utilice </w:t>
      </w:r>
      <w:proofErr w:type="spellStart"/>
      <w:r w:rsidRPr="002570D0">
        <w:rPr>
          <w:rFonts w:ascii="Arial" w:hAnsi="Arial" w:cs="Arial"/>
          <w:sz w:val="24"/>
          <w:szCs w:val="24"/>
        </w:rPr>
        <w:t>Eq</w:t>
      </w:r>
      <w:proofErr w:type="spellEnd"/>
      <w:r w:rsidRPr="002570D0">
        <w:rPr>
          <w:rFonts w:ascii="Arial" w:hAnsi="Arial" w:cs="Arial"/>
          <w:sz w:val="24"/>
          <w:szCs w:val="24"/>
        </w:rPr>
        <w:t>. (5.10.2). Pero tenga en cuenta la norma ya que los autores no dan el valor medio de la tasa de participación de las mujeres en 1968, no podemos calcular el error estándar.</w:t>
      </w:r>
    </w:p>
    <w:p w:rsidR="007C7F3A" w:rsidRPr="002570D0" w:rsidRDefault="007C7F3A" w:rsidP="007C7F3A">
      <w:pPr>
        <w:jc w:val="both"/>
        <w:rPr>
          <w:rFonts w:ascii="Arial" w:hAnsi="Arial" w:cs="Arial"/>
          <w:sz w:val="24"/>
          <w:szCs w:val="24"/>
        </w:rPr>
      </w:pPr>
      <w:r w:rsidRPr="002570D0">
        <w:rPr>
          <w:rFonts w:ascii="Arial" w:hAnsi="Arial" w:cs="Arial"/>
          <w:sz w:val="24"/>
          <w:szCs w:val="24"/>
        </w:rPr>
        <w:t xml:space="preserve">d) Sin los datos reales, no vamos a ser capaces de responder a esta pregunta, porque necesitamos los valores de los residuos para trazar ellos y obtener el gráfico de probabilidad normal o para calcular el valor de la prueba de </w:t>
      </w:r>
      <w:proofErr w:type="spellStart"/>
      <w:r w:rsidRPr="002570D0">
        <w:rPr>
          <w:rFonts w:ascii="Arial" w:hAnsi="Arial" w:cs="Arial"/>
          <w:sz w:val="24"/>
          <w:szCs w:val="24"/>
        </w:rPr>
        <w:t>Jarque-Bera</w:t>
      </w:r>
      <w:proofErr w:type="spellEnd"/>
      <w:r w:rsidRPr="002570D0">
        <w:rPr>
          <w:rFonts w:ascii="Arial" w:hAnsi="Arial" w:cs="Arial"/>
          <w:sz w:val="24"/>
          <w:szCs w:val="24"/>
        </w:rPr>
        <w:t>.</w:t>
      </w:r>
    </w:p>
    <w:p w:rsidR="007C7F3A" w:rsidRDefault="007C7F3A" w:rsidP="009B6E9C">
      <w:pPr>
        <w:rPr>
          <w:rFonts w:ascii="Arial" w:hAnsi="Arial" w:cs="Arial"/>
          <w:b/>
          <w:sz w:val="24"/>
        </w:rPr>
      </w:pPr>
      <w:r>
        <w:rPr>
          <w:rFonts w:ascii="Arial" w:hAnsi="Arial" w:cs="Arial"/>
          <w:b/>
          <w:sz w:val="24"/>
        </w:rPr>
        <w:t>5.9)</w:t>
      </w:r>
    </w:p>
    <w:p w:rsidR="007C7F3A" w:rsidRPr="00036DB9" w:rsidRDefault="007C7F3A" w:rsidP="007C7F3A">
      <w:pPr>
        <w:jc w:val="both"/>
        <w:rPr>
          <w:rFonts w:ascii="Arial" w:hAnsi="Arial" w:cs="Arial"/>
          <w:sz w:val="24"/>
          <w:szCs w:val="24"/>
        </w:rPr>
      </w:pPr>
      <w:r w:rsidRPr="00036DB9">
        <w:rPr>
          <w:rFonts w:ascii="Arial" w:hAnsi="Arial" w:cs="Arial"/>
          <w:sz w:val="24"/>
          <w:szCs w:val="24"/>
        </w:rPr>
        <w:t xml:space="preserve">a) </w:t>
      </w:r>
    </w:p>
    <w:p w:rsidR="007C7F3A" w:rsidRPr="00036DB9" w:rsidRDefault="007C7F3A" w:rsidP="007C7F3A">
      <w:pPr>
        <w:jc w:val="both"/>
        <w:rPr>
          <w:rFonts w:ascii="Arial" w:hAnsi="Arial" w:cs="Arial"/>
          <w:sz w:val="24"/>
          <w:szCs w:val="24"/>
        </w:rPr>
      </w:pPr>
      <w:r w:rsidRPr="00036DB9">
        <w:rPr>
          <w:rFonts w:ascii="Arial" w:hAnsi="Arial" w:cs="Arial"/>
          <w:sz w:val="24"/>
          <w:szCs w:val="24"/>
        </w:rPr>
        <w:t xml:space="preserve">b) Salario i = 12129,37 + 3,3076 Gasto   errores estándar = (1197,351) (0,3117) </w:t>
      </w:r>
    </w:p>
    <w:p w:rsidR="007C7F3A" w:rsidRPr="00036DB9" w:rsidRDefault="007C7F3A" w:rsidP="007C7F3A">
      <w:pPr>
        <w:jc w:val="both"/>
        <w:rPr>
          <w:rStyle w:val="apple-converted-space"/>
          <w:rFonts w:ascii="Arial" w:hAnsi="Arial" w:cs="Arial"/>
          <w:color w:val="000000"/>
          <w:sz w:val="24"/>
          <w:szCs w:val="24"/>
          <w:shd w:val="clear" w:color="auto" w:fill="FFFFFF"/>
        </w:rPr>
      </w:pPr>
      <w:r w:rsidRPr="00036DB9">
        <w:rPr>
          <w:rFonts w:ascii="Arial" w:hAnsi="Arial" w:cs="Arial"/>
          <w:sz w:val="24"/>
          <w:szCs w:val="24"/>
        </w:rPr>
        <w:tab/>
      </w:r>
      <w:r w:rsidRPr="00036DB9">
        <w:rPr>
          <w:rFonts w:ascii="Arial" w:hAnsi="Arial" w:cs="Arial"/>
          <w:sz w:val="24"/>
          <w:szCs w:val="24"/>
        </w:rPr>
        <w:tab/>
      </w:r>
      <w:r w:rsidRPr="00036DB9">
        <w:rPr>
          <w:rStyle w:val="apple-converted-space"/>
          <w:rFonts w:ascii="Arial" w:hAnsi="Arial" w:cs="Arial"/>
          <w:color w:val="000000"/>
          <w:sz w:val="24"/>
          <w:szCs w:val="24"/>
          <w:shd w:val="clear" w:color="auto" w:fill="FFFFFF"/>
        </w:rPr>
        <w:t>r</w:t>
      </w:r>
      <w:r w:rsidRPr="00036DB9">
        <w:rPr>
          <w:rFonts w:ascii="Arial" w:hAnsi="Arial" w:cs="Arial"/>
          <w:bCs/>
          <w:color w:val="000000"/>
          <w:sz w:val="24"/>
          <w:szCs w:val="24"/>
          <w:shd w:val="clear" w:color="auto" w:fill="FFFFFF"/>
          <w:vertAlign w:val="superscript"/>
        </w:rPr>
        <w:t xml:space="preserve">2 </w:t>
      </w:r>
      <w:r w:rsidRPr="00036DB9">
        <w:rPr>
          <w:rStyle w:val="apple-converted-space"/>
          <w:rFonts w:ascii="Arial" w:hAnsi="Arial" w:cs="Arial"/>
          <w:color w:val="000000"/>
          <w:sz w:val="24"/>
          <w:szCs w:val="24"/>
          <w:shd w:val="clear" w:color="auto" w:fill="FFFFFF"/>
        </w:rPr>
        <w:t>= 0,6968          SRC = 26500000000 (2,65E+08)</w:t>
      </w:r>
    </w:p>
    <w:p w:rsidR="007C7F3A" w:rsidRPr="00036DB9" w:rsidRDefault="007C7F3A" w:rsidP="007C7F3A">
      <w:pPr>
        <w:jc w:val="both"/>
        <w:rPr>
          <w:rStyle w:val="apple-converted-space"/>
          <w:rFonts w:ascii="Arial" w:hAnsi="Arial" w:cs="Arial"/>
          <w:color w:val="000000"/>
          <w:sz w:val="24"/>
          <w:szCs w:val="24"/>
          <w:shd w:val="clear" w:color="auto" w:fill="FFFFFF"/>
        </w:rPr>
      </w:pPr>
      <w:r w:rsidRPr="00036DB9">
        <w:rPr>
          <w:rStyle w:val="apple-converted-space"/>
          <w:rFonts w:ascii="Arial" w:hAnsi="Arial" w:cs="Arial"/>
          <w:color w:val="000000"/>
          <w:sz w:val="24"/>
          <w:szCs w:val="24"/>
          <w:shd w:val="clear" w:color="auto" w:fill="FFFFFF"/>
        </w:rPr>
        <w:t>c)</w:t>
      </w:r>
      <w:r w:rsidR="009948B5">
        <w:rPr>
          <w:rStyle w:val="apple-converted-space"/>
          <w:rFonts w:ascii="Arial" w:hAnsi="Arial" w:cs="Arial"/>
          <w:color w:val="000000"/>
          <w:sz w:val="24"/>
          <w:szCs w:val="24"/>
          <w:shd w:val="clear" w:color="auto" w:fill="FFFFFF"/>
        </w:rPr>
        <w:t xml:space="preserve"> S</w:t>
      </w:r>
      <w:r w:rsidRPr="00036DB9">
        <w:rPr>
          <w:rStyle w:val="apple-converted-space"/>
          <w:rFonts w:ascii="Arial" w:hAnsi="Arial" w:cs="Arial"/>
          <w:color w:val="000000"/>
          <w:sz w:val="24"/>
          <w:szCs w:val="24"/>
          <w:shd w:val="clear" w:color="auto" w:fill="FFFFFF"/>
        </w:rPr>
        <w:t xml:space="preserve">i el gasto por alumno aumenta en un dólar, el salario medio se incrementa en alrededor de $ 3.31. </w:t>
      </w:r>
      <w:r w:rsidR="009948B5">
        <w:rPr>
          <w:rStyle w:val="apple-converted-space"/>
          <w:rFonts w:ascii="Arial" w:hAnsi="Arial" w:cs="Arial"/>
          <w:color w:val="000000"/>
          <w:sz w:val="24"/>
          <w:szCs w:val="24"/>
          <w:shd w:val="clear" w:color="auto" w:fill="FFFFFF"/>
        </w:rPr>
        <w:t>E</w:t>
      </w:r>
      <w:r w:rsidRPr="00036DB9">
        <w:rPr>
          <w:rStyle w:val="apple-converted-space"/>
          <w:rFonts w:ascii="Arial" w:hAnsi="Arial" w:cs="Arial"/>
          <w:color w:val="000000"/>
          <w:sz w:val="24"/>
          <w:szCs w:val="24"/>
          <w:shd w:val="clear" w:color="auto" w:fill="FFFFFF"/>
        </w:rPr>
        <w:t>l término de intersección no tiene sentido económico viable.</w:t>
      </w:r>
    </w:p>
    <w:p w:rsidR="007C7F3A" w:rsidRPr="00036DB9" w:rsidRDefault="009948B5" w:rsidP="007C7F3A">
      <w:pPr>
        <w:jc w:val="both"/>
        <w:rPr>
          <w:rFonts w:ascii="Arial" w:hAnsi="Arial" w:cs="Arial"/>
          <w:color w:val="000000"/>
          <w:sz w:val="24"/>
          <w:szCs w:val="24"/>
          <w:shd w:val="clear" w:color="auto" w:fill="FFFFFF"/>
        </w:rPr>
      </w:pPr>
      <w:r>
        <w:rPr>
          <w:rStyle w:val="apple-converted-space"/>
          <w:rFonts w:ascii="Arial" w:hAnsi="Arial" w:cs="Arial"/>
          <w:color w:val="000000"/>
          <w:sz w:val="24"/>
          <w:szCs w:val="24"/>
          <w:shd w:val="clear" w:color="auto" w:fill="FFFFFF"/>
        </w:rPr>
        <w:t>d) E</w:t>
      </w:r>
      <w:r w:rsidR="007C7F3A" w:rsidRPr="00036DB9">
        <w:rPr>
          <w:rStyle w:val="apple-converted-space"/>
          <w:rFonts w:ascii="Arial" w:hAnsi="Arial" w:cs="Arial"/>
          <w:color w:val="000000"/>
          <w:sz w:val="24"/>
          <w:szCs w:val="24"/>
          <w:shd w:val="clear" w:color="auto" w:fill="FFFFFF"/>
        </w:rPr>
        <w:t xml:space="preserve">l intervalo de confianza del 95% para </w:t>
      </w:r>
      <w:r w:rsidR="007C7F3A" w:rsidRPr="00036DB9">
        <w:rPr>
          <w:rFonts w:ascii="Arial" w:hAnsi="Arial" w:cs="Arial"/>
          <w:sz w:val="24"/>
          <w:szCs w:val="24"/>
        </w:rPr>
        <w:t xml:space="preserve">β2 es: 3,3076 </w:t>
      </w:r>
      <w:r w:rsidR="007C7F3A" w:rsidRPr="00036DB9">
        <w:rPr>
          <w:rFonts w:ascii="Arial" w:hAnsi="Arial" w:cs="Arial"/>
          <w:color w:val="000000"/>
          <w:sz w:val="24"/>
          <w:szCs w:val="24"/>
          <w:shd w:val="clear" w:color="auto" w:fill="FFFFFF"/>
        </w:rPr>
        <w:t>± 2(0,3117) = (2,6842</w:t>
      </w:r>
      <w:proofErr w:type="gramStart"/>
      <w:r w:rsidR="007C7F3A" w:rsidRPr="00036DB9">
        <w:rPr>
          <w:rFonts w:ascii="Arial" w:hAnsi="Arial" w:cs="Arial"/>
          <w:color w:val="000000"/>
          <w:sz w:val="24"/>
          <w:szCs w:val="24"/>
          <w:shd w:val="clear" w:color="auto" w:fill="FFFFFF"/>
        </w:rPr>
        <w:t>;3,931</w:t>
      </w:r>
      <w:proofErr w:type="gramEnd"/>
      <w:r w:rsidR="007C7F3A" w:rsidRPr="00036DB9">
        <w:rPr>
          <w:rFonts w:ascii="Arial" w:hAnsi="Arial" w:cs="Arial"/>
          <w:color w:val="000000"/>
          <w:sz w:val="24"/>
          <w:szCs w:val="24"/>
          <w:shd w:val="clear" w:color="auto" w:fill="FFFFFF"/>
        </w:rPr>
        <w:t>)</w:t>
      </w:r>
    </w:p>
    <w:p w:rsidR="007C7F3A" w:rsidRDefault="009948B5" w:rsidP="007C7F3A">
      <w:pPr>
        <w:jc w:val="both"/>
        <w:rPr>
          <w:rFonts w:ascii="Arial" w:hAnsi="Arial" w:cs="Arial"/>
          <w:color w:val="000000"/>
          <w:sz w:val="24"/>
          <w:szCs w:val="24"/>
          <w:shd w:val="clear" w:color="auto" w:fill="FFFFFF"/>
        </w:rPr>
      </w:pPr>
      <w:r w:rsidRPr="00036DB9">
        <w:rPr>
          <w:rFonts w:ascii="Arial" w:hAnsi="Arial" w:cs="Arial"/>
          <w:color w:val="000000"/>
          <w:sz w:val="24"/>
          <w:szCs w:val="24"/>
          <w:shd w:val="clear" w:color="auto" w:fill="FFFFFF"/>
        </w:rPr>
        <w:t>Basado</w:t>
      </w:r>
      <w:r w:rsidR="007C7F3A" w:rsidRPr="00036DB9">
        <w:rPr>
          <w:rFonts w:ascii="Arial" w:hAnsi="Arial" w:cs="Arial"/>
          <w:color w:val="000000"/>
          <w:sz w:val="24"/>
          <w:szCs w:val="24"/>
          <w:shd w:val="clear" w:color="auto" w:fill="FFFFFF"/>
        </w:rPr>
        <w:t xml:space="preserve"> en este intervalo de confianza no se rechaza la hipótesis nula de que el verdadero coeficiente de la pendiente es 3.</w:t>
      </w:r>
    </w:p>
    <w:p w:rsidR="007C7F3A" w:rsidRPr="009948B5" w:rsidRDefault="009948B5" w:rsidP="009948B5">
      <w:pPr>
        <w:rPr>
          <w:rFonts w:ascii="Arial" w:hAnsi="Arial" w:cs="Arial"/>
          <w:sz w:val="24"/>
          <w:shd w:val="clear" w:color="auto" w:fill="FFFFFF"/>
        </w:rPr>
      </w:pPr>
      <w:r>
        <w:rPr>
          <w:rFonts w:ascii="Arial" w:hAnsi="Arial" w:cs="Arial"/>
          <w:sz w:val="24"/>
          <w:shd w:val="clear" w:color="auto" w:fill="FFFFFF"/>
        </w:rPr>
        <w:t>e) L</w:t>
      </w:r>
      <w:r w:rsidR="007C7F3A" w:rsidRPr="009948B5">
        <w:rPr>
          <w:rFonts w:ascii="Arial" w:hAnsi="Arial" w:cs="Arial"/>
          <w:sz w:val="24"/>
          <w:shd w:val="clear" w:color="auto" w:fill="FFFFFF"/>
        </w:rPr>
        <w:t xml:space="preserve">a media y el valor individual pronosticado son los mismos, es decir, 12129,37 + 3,3076(5000) “=” 28,667. </w:t>
      </w:r>
      <w:proofErr w:type="gramStart"/>
      <w:r w:rsidR="007C7F3A" w:rsidRPr="009948B5">
        <w:rPr>
          <w:rFonts w:ascii="Arial" w:hAnsi="Arial" w:cs="Arial"/>
          <w:sz w:val="24"/>
          <w:shd w:val="clear" w:color="auto" w:fill="FFFFFF"/>
        </w:rPr>
        <w:t>el</w:t>
      </w:r>
      <w:proofErr w:type="gramEnd"/>
      <w:r w:rsidR="007C7F3A" w:rsidRPr="009948B5">
        <w:rPr>
          <w:rFonts w:ascii="Arial" w:hAnsi="Arial" w:cs="Arial"/>
          <w:sz w:val="24"/>
          <w:shd w:val="clear" w:color="auto" w:fill="FFFFFF"/>
        </w:rPr>
        <w:t xml:space="preserve"> error estándar pronosticado de la media es  usando la ecuación(5.10.2) es 520,5117dolares y el error estándar del valor individual pronosticado usando la ecuación (5.10.6) es 2382,337</w:t>
      </w:r>
    </w:p>
    <w:p w:rsidR="007C7F3A" w:rsidRPr="00036DB9" w:rsidRDefault="007C7F3A" w:rsidP="009948B5">
      <w:pPr>
        <w:jc w:val="both"/>
        <w:rPr>
          <w:rFonts w:ascii="Arial" w:hAnsi="Arial" w:cs="Arial"/>
          <w:color w:val="000000"/>
          <w:sz w:val="24"/>
          <w:szCs w:val="24"/>
          <w:shd w:val="clear" w:color="auto" w:fill="FFFFFF"/>
        </w:rPr>
      </w:pPr>
      <w:r w:rsidRPr="00036DB9">
        <w:rPr>
          <w:rFonts w:ascii="Arial" w:hAnsi="Arial" w:cs="Arial"/>
          <w:color w:val="000000"/>
          <w:sz w:val="24"/>
          <w:szCs w:val="24"/>
          <w:shd w:val="clear" w:color="auto" w:fill="FFFFFF"/>
        </w:rPr>
        <w:t>Los intervalos de confianza son:</w:t>
      </w:r>
    </w:p>
    <w:p w:rsidR="007C7F3A" w:rsidRPr="00036DB9" w:rsidRDefault="007C7F3A" w:rsidP="009948B5">
      <w:pPr>
        <w:jc w:val="both"/>
        <w:rPr>
          <w:rFonts w:ascii="Arial" w:hAnsi="Arial" w:cs="Arial"/>
          <w:color w:val="000000"/>
          <w:sz w:val="24"/>
          <w:szCs w:val="24"/>
          <w:shd w:val="clear" w:color="auto" w:fill="FFFFFF"/>
        </w:rPr>
      </w:pPr>
      <w:r w:rsidRPr="00036DB9">
        <w:rPr>
          <w:rFonts w:ascii="Arial" w:hAnsi="Arial" w:cs="Arial"/>
          <w:color w:val="000000"/>
          <w:sz w:val="24"/>
          <w:szCs w:val="24"/>
          <w:shd w:val="clear" w:color="auto" w:fill="FFFFFF"/>
        </w:rPr>
        <w:t>Media:                             28,667 ±</w:t>
      </w:r>
      <w:r w:rsidR="009948B5">
        <w:rPr>
          <w:rFonts w:ascii="Arial" w:hAnsi="Arial" w:cs="Arial"/>
          <w:color w:val="000000"/>
          <w:sz w:val="24"/>
          <w:szCs w:val="24"/>
          <w:shd w:val="clear" w:color="auto" w:fill="FFFFFF"/>
        </w:rPr>
        <w:t xml:space="preserve"> 2(520,5117)</w:t>
      </w:r>
      <w:r w:rsidRPr="00036DB9">
        <w:rPr>
          <w:rFonts w:ascii="Arial" w:hAnsi="Arial" w:cs="Arial"/>
          <w:color w:val="000000"/>
          <w:sz w:val="24"/>
          <w:szCs w:val="24"/>
          <w:shd w:val="clear" w:color="auto" w:fill="FFFFFF"/>
        </w:rPr>
        <w:t>, esto es, ($27,626</w:t>
      </w:r>
      <w:proofErr w:type="gramStart"/>
      <w:r w:rsidRPr="00036DB9">
        <w:rPr>
          <w:rFonts w:ascii="Arial" w:hAnsi="Arial" w:cs="Arial"/>
          <w:color w:val="000000"/>
          <w:sz w:val="24"/>
          <w:szCs w:val="24"/>
          <w:shd w:val="clear" w:color="auto" w:fill="FFFFFF"/>
        </w:rPr>
        <w:t>;$</w:t>
      </w:r>
      <w:proofErr w:type="gramEnd"/>
      <w:r w:rsidRPr="00036DB9">
        <w:rPr>
          <w:rFonts w:ascii="Arial" w:hAnsi="Arial" w:cs="Arial"/>
          <w:color w:val="000000"/>
          <w:sz w:val="24"/>
          <w:szCs w:val="24"/>
          <w:shd w:val="clear" w:color="auto" w:fill="FFFFFF"/>
        </w:rPr>
        <w:t>29,708)</w:t>
      </w:r>
    </w:p>
    <w:p w:rsidR="007C7F3A" w:rsidRPr="00036DB9" w:rsidRDefault="007C7F3A" w:rsidP="009948B5">
      <w:pPr>
        <w:jc w:val="both"/>
        <w:rPr>
          <w:rFonts w:ascii="Arial" w:hAnsi="Arial" w:cs="Arial"/>
          <w:color w:val="000000"/>
          <w:sz w:val="24"/>
          <w:szCs w:val="24"/>
          <w:shd w:val="clear" w:color="auto" w:fill="FFFFFF"/>
        </w:rPr>
      </w:pPr>
      <w:r w:rsidRPr="00036DB9">
        <w:rPr>
          <w:rFonts w:ascii="Arial" w:hAnsi="Arial" w:cs="Arial"/>
          <w:color w:val="000000"/>
          <w:sz w:val="24"/>
          <w:szCs w:val="24"/>
          <w:shd w:val="clear" w:color="auto" w:fill="FFFFFF"/>
        </w:rPr>
        <w:t>Valor individual pronosticado   28667 ±</w:t>
      </w:r>
      <w:r>
        <w:rPr>
          <w:rFonts w:ascii="Arial" w:hAnsi="Arial" w:cs="Arial"/>
          <w:color w:val="000000"/>
          <w:sz w:val="24"/>
          <w:szCs w:val="24"/>
          <w:shd w:val="clear" w:color="auto" w:fill="FFFFFF"/>
        </w:rPr>
        <w:t xml:space="preserve"> 2(2382,337)</w:t>
      </w:r>
      <w:r w:rsidRPr="00036DB9">
        <w:rPr>
          <w:rFonts w:ascii="Arial" w:hAnsi="Arial" w:cs="Arial"/>
          <w:color w:val="000000"/>
          <w:sz w:val="24"/>
          <w:szCs w:val="24"/>
          <w:shd w:val="clear" w:color="auto" w:fill="FFFFFF"/>
        </w:rPr>
        <w:t>, esto es,  ($23,902;</w:t>
      </w:r>
      <w:r w:rsidR="009948B5">
        <w:rPr>
          <w:rFonts w:ascii="Arial" w:hAnsi="Arial" w:cs="Arial"/>
          <w:color w:val="000000"/>
          <w:sz w:val="24"/>
          <w:szCs w:val="24"/>
          <w:shd w:val="clear" w:color="auto" w:fill="FFFFFF"/>
        </w:rPr>
        <w:t xml:space="preserve"> </w:t>
      </w:r>
      <w:r w:rsidRPr="00036DB9">
        <w:rPr>
          <w:rFonts w:ascii="Arial" w:hAnsi="Arial" w:cs="Arial"/>
          <w:color w:val="000000"/>
          <w:sz w:val="24"/>
          <w:szCs w:val="24"/>
          <w:shd w:val="clear" w:color="auto" w:fill="FFFFFF"/>
        </w:rPr>
        <w:t>$33,432)</w:t>
      </w:r>
    </w:p>
    <w:p w:rsidR="007C7F3A" w:rsidRPr="00036DB9" w:rsidRDefault="007C7F3A" w:rsidP="007C7F3A">
      <w:pPr>
        <w:ind w:left="360"/>
        <w:jc w:val="both"/>
        <w:rPr>
          <w:rFonts w:ascii="Arial" w:hAnsi="Arial" w:cs="Arial"/>
          <w:color w:val="000000"/>
          <w:sz w:val="24"/>
          <w:szCs w:val="24"/>
          <w:shd w:val="clear" w:color="auto" w:fill="FFFFFF"/>
        </w:rPr>
      </w:pPr>
    </w:p>
    <w:p w:rsidR="007C7F3A" w:rsidRPr="00036DB9" w:rsidRDefault="007C7F3A" w:rsidP="007C7F3A">
      <w:pPr>
        <w:ind w:left="360"/>
        <w:jc w:val="both"/>
        <w:rPr>
          <w:rFonts w:ascii="Arial" w:hAnsi="Arial" w:cs="Arial"/>
          <w:color w:val="000000"/>
          <w:sz w:val="24"/>
          <w:szCs w:val="24"/>
          <w:shd w:val="clear" w:color="auto" w:fill="FFFFFF"/>
        </w:rPr>
      </w:pPr>
      <w:r w:rsidRPr="00036DB9">
        <w:rPr>
          <w:rFonts w:ascii="Arial" w:hAnsi="Arial" w:cs="Arial"/>
          <w:color w:val="000000"/>
          <w:sz w:val="24"/>
          <w:szCs w:val="24"/>
          <w:shd w:val="clear" w:color="auto" w:fill="FFFFFF"/>
        </w:rPr>
        <w:t>Como se esperaba este último intervalo es m</w:t>
      </w:r>
      <w:r w:rsidR="009948B5">
        <w:rPr>
          <w:rFonts w:ascii="Arial" w:hAnsi="Arial" w:cs="Arial"/>
          <w:color w:val="000000"/>
          <w:sz w:val="24"/>
          <w:szCs w:val="24"/>
          <w:shd w:val="clear" w:color="auto" w:fill="FFFFFF"/>
        </w:rPr>
        <w:t>á</w:t>
      </w:r>
      <w:r w:rsidRPr="00036DB9">
        <w:rPr>
          <w:rFonts w:ascii="Arial" w:hAnsi="Arial" w:cs="Arial"/>
          <w:color w:val="000000"/>
          <w:sz w:val="24"/>
          <w:szCs w:val="24"/>
          <w:shd w:val="clear" w:color="auto" w:fill="FFFFFF"/>
        </w:rPr>
        <w:t>s ancho que el anterior.</w:t>
      </w:r>
    </w:p>
    <w:p w:rsidR="007C7F3A" w:rsidRPr="00036DB9" w:rsidRDefault="007C7F3A" w:rsidP="007C7F3A">
      <w:pPr>
        <w:ind w:left="360"/>
        <w:jc w:val="both"/>
        <w:rPr>
          <w:rFonts w:ascii="Arial" w:hAnsi="Arial" w:cs="Arial"/>
          <w:color w:val="000000"/>
          <w:sz w:val="24"/>
          <w:szCs w:val="24"/>
          <w:shd w:val="clear" w:color="auto" w:fill="FFFFFF"/>
        </w:rPr>
      </w:pPr>
      <w:r w:rsidRPr="00036DB9">
        <w:rPr>
          <w:rFonts w:ascii="Arial" w:hAnsi="Arial" w:cs="Arial"/>
          <w:color w:val="000000"/>
          <w:sz w:val="24"/>
          <w:szCs w:val="24"/>
          <w:shd w:val="clear" w:color="auto" w:fill="FFFFFF"/>
        </w:rPr>
        <w:t xml:space="preserve">f) </w:t>
      </w:r>
    </w:p>
    <w:p w:rsidR="007C7F3A" w:rsidRPr="00036DB9" w:rsidRDefault="007C7F3A" w:rsidP="007C7F3A">
      <w:pPr>
        <w:ind w:left="360"/>
        <w:jc w:val="both"/>
        <w:rPr>
          <w:rStyle w:val="apple-converted-space"/>
          <w:rFonts w:ascii="Arial" w:hAnsi="Arial" w:cs="Arial"/>
          <w:color w:val="000000"/>
          <w:sz w:val="24"/>
          <w:szCs w:val="24"/>
          <w:shd w:val="clear" w:color="auto" w:fill="FFFFFF"/>
        </w:rPr>
      </w:pPr>
    </w:p>
    <w:p w:rsidR="007C7F3A" w:rsidRPr="00036DB9" w:rsidRDefault="007C7F3A" w:rsidP="007C7F3A">
      <w:pPr>
        <w:jc w:val="both"/>
        <w:rPr>
          <w:rFonts w:ascii="Arial" w:hAnsi="Arial" w:cs="Arial"/>
          <w:sz w:val="24"/>
          <w:szCs w:val="24"/>
        </w:rPr>
      </w:pPr>
    </w:p>
    <w:p w:rsidR="007C7F3A" w:rsidRPr="00036DB9" w:rsidRDefault="007C7F3A" w:rsidP="007C7F3A">
      <w:pPr>
        <w:jc w:val="both"/>
        <w:rPr>
          <w:rFonts w:ascii="Arial" w:hAnsi="Arial" w:cs="Arial"/>
          <w:color w:val="000000"/>
          <w:sz w:val="24"/>
          <w:szCs w:val="24"/>
          <w:shd w:val="clear" w:color="auto" w:fill="FFFFFF"/>
        </w:rPr>
      </w:pPr>
      <w:r>
        <w:rPr>
          <w:rFonts w:ascii="Arial" w:hAnsi="Arial" w:cs="Arial"/>
          <w:noProof/>
          <w:color w:val="000000"/>
          <w:sz w:val="24"/>
          <w:szCs w:val="24"/>
          <w:shd w:val="clear" w:color="auto" w:fill="FFFFFF"/>
          <w:lang w:val="es-CO" w:eastAsia="es-CO"/>
        </w:rPr>
        <w:drawing>
          <wp:inline distT="0" distB="0" distL="0" distR="0">
            <wp:extent cx="5400675" cy="27717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2771775"/>
                    </a:xfrm>
                    <a:prstGeom prst="rect">
                      <a:avLst/>
                    </a:prstGeom>
                    <a:noFill/>
                    <a:ln>
                      <a:noFill/>
                    </a:ln>
                  </pic:spPr>
                </pic:pic>
              </a:graphicData>
            </a:graphic>
          </wp:inline>
        </w:drawing>
      </w:r>
    </w:p>
    <w:p w:rsidR="007C7F3A" w:rsidRPr="00036DB9" w:rsidRDefault="007C7F3A" w:rsidP="007C7F3A">
      <w:pPr>
        <w:jc w:val="both"/>
        <w:rPr>
          <w:rFonts w:ascii="Arial" w:hAnsi="Arial" w:cs="Arial"/>
          <w:sz w:val="24"/>
          <w:szCs w:val="24"/>
        </w:rPr>
      </w:pPr>
    </w:p>
    <w:p w:rsidR="009948B5" w:rsidRDefault="007C7F3A" w:rsidP="007C7F3A">
      <w:pPr>
        <w:tabs>
          <w:tab w:val="left" w:pos="7027"/>
        </w:tabs>
        <w:jc w:val="both"/>
        <w:rPr>
          <w:rFonts w:ascii="Arial" w:hAnsi="Arial" w:cs="Arial"/>
          <w:sz w:val="24"/>
          <w:szCs w:val="24"/>
        </w:rPr>
      </w:pPr>
      <w:r w:rsidRPr="00036DB9">
        <w:rPr>
          <w:rFonts w:ascii="Arial" w:hAnsi="Arial" w:cs="Arial"/>
          <w:sz w:val="24"/>
          <w:szCs w:val="24"/>
        </w:rPr>
        <w:t>El histograma de los residuos puede ser aproximado a la curva normal.</w:t>
      </w:r>
    </w:p>
    <w:p w:rsidR="007C7F3A" w:rsidRDefault="007C7F3A" w:rsidP="007C7F3A">
      <w:pPr>
        <w:tabs>
          <w:tab w:val="left" w:pos="7027"/>
        </w:tabs>
        <w:jc w:val="both"/>
        <w:rPr>
          <w:rFonts w:ascii="Arial" w:hAnsi="Arial" w:cs="Arial"/>
          <w:sz w:val="24"/>
          <w:szCs w:val="24"/>
        </w:rPr>
      </w:pPr>
      <w:r w:rsidRPr="00036DB9">
        <w:rPr>
          <w:rFonts w:ascii="Arial" w:hAnsi="Arial" w:cs="Arial"/>
          <w:sz w:val="24"/>
          <w:szCs w:val="24"/>
        </w:rPr>
        <w:t xml:space="preserve">El estadístico </w:t>
      </w:r>
      <w:proofErr w:type="spellStart"/>
      <w:r w:rsidRPr="00036DB9">
        <w:rPr>
          <w:rFonts w:ascii="Arial" w:hAnsi="Arial" w:cs="Arial"/>
          <w:sz w:val="24"/>
          <w:szCs w:val="24"/>
        </w:rPr>
        <w:t>jarque</w:t>
      </w:r>
      <w:proofErr w:type="spellEnd"/>
      <w:r w:rsidRPr="00036DB9">
        <w:rPr>
          <w:rFonts w:ascii="Arial" w:hAnsi="Arial" w:cs="Arial"/>
          <w:sz w:val="24"/>
          <w:szCs w:val="24"/>
        </w:rPr>
        <w:t xml:space="preserve"> </w:t>
      </w:r>
      <w:proofErr w:type="spellStart"/>
      <w:r w:rsidRPr="00036DB9">
        <w:rPr>
          <w:rFonts w:ascii="Arial" w:hAnsi="Arial" w:cs="Arial"/>
          <w:sz w:val="24"/>
          <w:szCs w:val="24"/>
        </w:rPr>
        <w:t>bera</w:t>
      </w:r>
      <w:proofErr w:type="spellEnd"/>
      <w:r w:rsidRPr="00036DB9">
        <w:rPr>
          <w:rFonts w:ascii="Arial" w:hAnsi="Arial" w:cs="Arial"/>
          <w:sz w:val="24"/>
          <w:szCs w:val="24"/>
        </w:rPr>
        <w:t xml:space="preserve"> es 2,1927 y el </w:t>
      </w:r>
      <w:r w:rsidR="009948B5">
        <w:rPr>
          <w:rFonts w:ascii="Arial" w:hAnsi="Arial" w:cs="Arial"/>
          <w:sz w:val="24"/>
          <w:szCs w:val="24"/>
        </w:rPr>
        <w:t>valor p</w:t>
      </w:r>
      <w:r w:rsidRPr="00036DB9">
        <w:rPr>
          <w:rFonts w:ascii="Arial" w:hAnsi="Arial" w:cs="Arial"/>
          <w:sz w:val="24"/>
          <w:szCs w:val="24"/>
        </w:rPr>
        <w:t xml:space="preserve"> es 0,33. Entonces no podemos rechazar el supuesto de normalidad sobre la base de esta prueba asumiendo que el tamaño de la muestra </w:t>
      </w:r>
      <w:r w:rsidR="009948B5">
        <w:rPr>
          <w:rFonts w:ascii="Arial" w:hAnsi="Arial" w:cs="Arial"/>
          <w:sz w:val="24"/>
          <w:szCs w:val="24"/>
        </w:rPr>
        <w:t xml:space="preserve">es </w:t>
      </w:r>
      <w:r w:rsidRPr="00036DB9">
        <w:rPr>
          <w:rFonts w:ascii="Arial" w:hAnsi="Arial" w:cs="Arial"/>
          <w:sz w:val="24"/>
          <w:szCs w:val="24"/>
        </w:rPr>
        <w:t>de 51 observac</w:t>
      </w:r>
      <w:r w:rsidR="009948B5">
        <w:rPr>
          <w:rFonts w:ascii="Arial" w:hAnsi="Arial" w:cs="Arial"/>
          <w:sz w:val="24"/>
          <w:szCs w:val="24"/>
        </w:rPr>
        <w:t>iones</w:t>
      </w:r>
      <w:r w:rsidRPr="00036DB9">
        <w:rPr>
          <w:rFonts w:ascii="Arial" w:hAnsi="Arial" w:cs="Arial"/>
          <w:sz w:val="24"/>
          <w:szCs w:val="24"/>
        </w:rPr>
        <w:t>.</w:t>
      </w:r>
    </w:p>
    <w:p w:rsidR="009948B5" w:rsidRDefault="009948B5" w:rsidP="007C7F3A">
      <w:pPr>
        <w:tabs>
          <w:tab w:val="left" w:pos="7027"/>
        </w:tabs>
        <w:jc w:val="both"/>
        <w:rPr>
          <w:rFonts w:ascii="Arial" w:hAnsi="Arial" w:cs="Arial"/>
          <w:sz w:val="24"/>
          <w:szCs w:val="24"/>
        </w:rPr>
      </w:pPr>
    </w:p>
    <w:p w:rsidR="009948B5" w:rsidRDefault="009948B5" w:rsidP="007C7F3A">
      <w:pPr>
        <w:tabs>
          <w:tab w:val="left" w:pos="7027"/>
        </w:tabs>
        <w:jc w:val="both"/>
        <w:rPr>
          <w:rFonts w:ascii="Arial" w:hAnsi="Arial" w:cs="Arial"/>
          <w:b/>
          <w:sz w:val="24"/>
          <w:szCs w:val="24"/>
        </w:rPr>
      </w:pPr>
      <w:r>
        <w:rPr>
          <w:rFonts w:ascii="Arial" w:hAnsi="Arial" w:cs="Arial"/>
          <w:b/>
          <w:sz w:val="24"/>
          <w:szCs w:val="24"/>
        </w:rPr>
        <w:t>5.10)</w:t>
      </w:r>
    </w:p>
    <w:p w:rsidR="009948B5" w:rsidRPr="009948B5" w:rsidRDefault="009948B5" w:rsidP="009948B5">
      <w:pPr>
        <w:jc w:val="both"/>
        <w:rPr>
          <w:rFonts w:ascii="Arial" w:hAnsi="Arial" w:cs="Arial"/>
          <w:sz w:val="24"/>
          <w:szCs w:val="24"/>
        </w:rPr>
      </w:pPr>
      <w:r>
        <w:rPr>
          <w:rFonts w:ascii="Arial" w:hAnsi="Arial" w:cs="Arial"/>
          <w:sz w:val="24"/>
          <w:szCs w:val="24"/>
        </w:rPr>
        <w:t>a)</w:t>
      </w:r>
    </w:p>
    <w:tbl>
      <w:tblPr>
        <w:tblStyle w:val="Tablaconcuadrcula"/>
        <w:tblW w:w="0" w:type="auto"/>
        <w:tblLook w:val="04A0" w:firstRow="1" w:lastRow="0" w:firstColumn="1" w:lastColumn="0" w:noHBand="0" w:noVBand="1"/>
      </w:tblPr>
      <w:tblGrid>
        <w:gridCol w:w="2244"/>
        <w:gridCol w:w="2244"/>
        <w:gridCol w:w="2245"/>
        <w:gridCol w:w="2245"/>
      </w:tblGrid>
      <w:tr w:rsidR="009948B5" w:rsidRPr="00EF233F" w:rsidTr="00A82C8F">
        <w:tc>
          <w:tcPr>
            <w:tcW w:w="2244" w:type="dxa"/>
          </w:tcPr>
          <w:p w:rsidR="009948B5" w:rsidRPr="00EF233F" w:rsidRDefault="009948B5" w:rsidP="00A82C8F">
            <w:pPr>
              <w:jc w:val="both"/>
              <w:rPr>
                <w:rFonts w:ascii="Arial" w:hAnsi="Arial" w:cs="Arial"/>
                <w:sz w:val="24"/>
                <w:szCs w:val="24"/>
              </w:rPr>
            </w:pPr>
            <w:r w:rsidRPr="00EF233F">
              <w:rPr>
                <w:rFonts w:ascii="Arial" w:hAnsi="Arial" w:cs="Arial"/>
                <w:sz w:val="24"/>
                <w:szCs w:val="24"/>
              </w:rPr>
              <w:t>Fuente de Variación</w:t>
            </w:r>
          </w:p>
        </w:tc>
        <w:tc>
          <w:tcPr>
            <w:tcW w:w="2244" w:type="dxa"/>
          </w:tcPr>
          <w:p w:rsidR="009948B5" w:rsidRPr="00EF233F" w:rsidRDefault="009948B5" w:rsidP="00A82C8F">
            <w:pPr>
              <w:jc w:val="both"/>
              <w:rPr>
                <w:rFonts w:ascii="Arial" w:hAnsi="Arial" w:cs="Arial"/>
                <w:sz w:val="24"/>
                <w:szCs w:val="24"/>
              </w:rPr>
            </w:pPr>
            <w:r w:rsidRPr="00EF233F">
              <w:rPr>
                <w:rFonts w:ascii="Arial" w:hAnsi="Arial" w:cs="Arial"/>
                <w:sz w:val="24"/>
                <w:szCs w:val="24"/>
              </w:rPr>
              <w:t>SS</w:t>
            </w:r>
          </w:p>
        </w:tc>
        <w:tc>
          <w:tcPr>
            <w:tcW w:w="2245" w:type="dxa"/>
          </w:tcPr>
          <w:p w:rsidR="009948B5" w:rsidRPr="00EF233F" w:rsidRDefault="009948B5" w:rsidP="00A82C8F">
            <w:pPr>
              <w:jc w:val="both"/>
              <w:rPr>
                <w:rFonts w:ascii="Arial" w:hAnsi="Arial" w:cs="Arial"/>
                <w:sz w:val="24"/>
                <w:szCs w:val="24"/>
              </w:rPr>
            </w:pPr>
            <w:r w:rsidRPr="00EF233F">
              <w:rPr>
                <w:rFonts w:ascii="Arial" w:hAnsi="Arial" w:cs="Arial"/>
                <w:sz w:val="24"/>
                <w:szCs w:val="24"/>
              </w:rPr>
              <w:t>Función diferencial</w:t>
            </w:r>
          </w:p>
        </w:tc>
        <w:tc>
          <w:tcPr>
            <w:tcW w:w="2245" w:type="dxa"/>
          </w:tcPr>
          <w:p w:rsidR="009948B5" w:rsidRPr="00EF233F" w:rsidRDefault="009948B5" w:rsidP="00A82C8F">
            <w:pPr>
              <w:jc w:val="both"/>
              <w:rPr>
                <w:rFonts w:ascii="Arial" w:hAnsi="Arial" w:cs="Arial"/>
                <w:sz w:val="24"/>
                <w:szCs w:val="24"/>
              </w:rPr>
            </w:pPr>
            <w:r w:rsidRPr="00EF233F">
              <w:rPr>
                <w:rFonts w:ascii="Arial" w:hAnsi="Arial" w:cs="Arial"/>
                <w:sz w:val="24"/>
                <w:szCs w:val="24"/>
              </w:rPr>
              <w:t>MSS</w:t>
            </w:r>
          </w:p>
        </w:tc>
      </w:tr>
      <w:tr w:rsidR="009948B5" w:rsidRPr="00EF233F" w:rsidTr="00A82C8F">
        <w:tc>
          <w:tcPr>
            <w:tcW w:w="2244" w:type="dxa"/>
          </w:tcPr>
          <w:p w:rsidR="009948B5" w:rsidRPr="00EF233F" w:rsidRDefault="009948B5" w:rsidP="00A82C8F">
            <w:pPr>
              <w:jc w:val="both"/>
              <w:rPr>
                <w:rFonts w:ascii="Arial" w:hAnsi="Arial" w:cs="Arial"/>
                <w:sz w:val="24"/>
                <w:szCs w:val="24"/>
              </w:rPr>
            </w:pPr>
            <w:r w:rsidRPr="00EF233F">
              <w:rPr>
                <w:rFonts w:ascii="Arial" w:hAnsi="Arial" w:cs="Arial"/>
                <w:sz w:val="24"/>
                <w:szCs w:val="24"/>
              </w:rPr>
              <w:t>Regresión</w:t>
            </w:r>
          </w:p>
        </w:tc>
        <w:tc>
          <w:tcPr>
            <w:tcW w:w="2244" w:type="dxa"/>
          </w:tcPr>
          <w:p w:rsidR="009948B5" w:rsidRPr="00EF233F" w:rsidRDefault="009948B5" w:rsidP="00A82C8F">
            <w:pPr>
              <w:jc w:val="both"/>
              <w:rPr>
                <w:rFonts w:ascii="Arial" w:hAnsi="Arial" w:cs="Arial"/>
                <w:sz w:val="24"/>
                <w:szCs w:val="24"/>
              </w:rPr>
            </w:pPr>
            <w:r w:rsidRPr="00EF233F">
              <w:rPr>
                <w:rFonts w:ascii="Arial" w:hAnsi="Arial" w:cs="Arial"/>
                <w:sz w:val="24"/>
                <w:szCs w:val="24"/>
              </w:rPr>
              <w:t>38685.997</w:t>
            </w:r>
          </w:p>
        </w:tc>
        <w:tc>
          <w:tcPr>
            <w:tcW w:w="2245" w:type="dxa"/>
          </w:tcPr>
          <w:p w:rsidR="009948B5" w:rsidRPr="00EF233F" w:rsidRDefault="009948B5" w:rsidP="00A82C8F">
            <w:pPr>
              <w:jc w:val="both"/>
              <w:rPr>
                <w:rFonts w:ascii="Arial" w:hAnsi="Arial" w:cs="Arial"/>
                <w:sz w:val="24"/>
                <w:szCs w:val="24"/>
              </w:rPr>
            </w:pPr>
            <w:r w:rsidRPr="00EF233F">
              <w:rPr>
                <w:rFonts w:ascii="Arial" w:hAnsi="Arial" w:cs="Arial"/>
                <w:sz w:val="24"/>
                <w:szCs w:val="24"/>
              </w:rPr>
              <w:t>1</w:t>
            </w:r>
          </w:p>
        </w:tc>
        <w:tc>
          <w:tcPr>
            <w:tcW w:w="2245" w:type="dxa"/>
          </w:tcPr>
          <w:p w:rsidR="009948B5" w:rsidRPr="00EF233F" w:rsidRDefault="009948B5" w:rsidP="00A82C8F">
            <w:pPr>
              <w:jc w:val="both"/>
              <w:rPr>
                <w:rFonts w:ascii="Arial" w:hAnsi="Arial" w:cs="Arial"/>
                <w:sz w:val="24"/>
                <w:szCs w:val="24"/>
              </w:rPr>
            </w:pPr>
            <w:r w:rsidRPr="00EF233F">
              <w:rPr>
                <w:rFonts w:ascii="Arial" w:hAnsi="Arial" w:cs="Arial"/>
                <w:sz w:val="24"/>
                <w:szCs w:val="24"/>
              </w:rPr>
              <w:t>38685.997</w:t>
            </w:r>
          </w:p>
        </w:tc>
      </w:tr>
      <w:tr w:rsidR="009948B5" w:rsidRPr="00EF233F" w:rsidTr="00A82C8F">
        <w:tc>
          <w:tcPr>
            <w:tcW w:w="2244" w:type="dxa"/>
          </w:tcPr>
          <w:p w:rsidR="009948B5" w:rsidRPr="00EF233F" w:rsidRDefault="009948B5" w:rsidP="00A82C8F">
            <w:pPr>
              <w:jc w:val="both"/>
              <w:rPr>
                <w:rFonts w:ascii="Arial" w:hAnsi="Arial" w:cs="Arial"/>
                <w:sz w:val="24"/>
                <w:szCs w:val="24"/>
              </w:rPr>
            </w:pPr>
            <w:r w:rsidRPr="00EF233F">
              <w:rPr>
                <w:rFonts w:ascii="Arial" w:hAnsi="Arial" w:cs="Arial"/>
                <w:sz w:val="24"/>
                <w:szCs w:val="24"/>
              </w:rPr>
              <w:t>Residual</w:t>
            </w:r>
          </w:p>
        </w:tc>
        <w:tc>
          <w:tcPr>
            <w:tcW w:w="2244" w:type="dxa"/>
          </w:tcPr>
          <w:p w:rsidR="009948B5" w:rsidRPr="00EF233F" w:rsidRDefault="009948B5" w:rsidP="00A82C8F">
            <w:pPr>
              <w:jc w:val="both"/>
              <w:rPr>
                <w:rFonts w:ascii="Arial" w:hAnsi="Arial" w:cs="Arial"/>
                <w:sz w:val="24"/>
                <w:szCs w:val="24"/>
              </w:rPr>
            </w:pPr>
            <w:r w:rsidRPr="00EF233F">
              <w:rPr>
                <w:rFonts w:ascii="Arial" w:hAnsi="Arial" w:cs="Arial"/>
                <w:sz w:val="24"/>
                <w:szCs w:val="24"/>
              </w:rPr>
              <w:t>4934.138</w:t>
            </w:r>
          </w:p>
        </w:tc>
        <w:tc>
          <w:tcPr>
            <w:tcW w:w="2245" w:type="dxa"/>
          </w:tcPr>
          <w:p w:rsidR="009948B5" w:rsidRPr="00EF233F" w:rsidRDefault="009948B5" w:rsidP="00A82C8F">
            <w:pPr>
              <w:jc w:val="both"/>
              <w:rPr>
                <w:rFonts w:ascii="Arial" w:hAnsi="Arial" w:cs="Arial"/>
                <w:sz w:val="24"/>
                <w:szCs w:val="24"/>
              </w:rPr>
            </w:pPr>
            <w:r w:rsidRPr="00EF233F">
              <w:rPr>
                <w:rFonts w:ascii="Arial" w:hAnsi="Arial" w:cs="Arial"/>
                <w:sz w:val="24"/>
                <w:szCs w:val="24"/>
              </w:rPr>
              <w:t>37</w:t>
            </w:r>
          </w:p>
        </w:tc>
        <w:tc>
          <w:tcPr>
            <w:tcW w:w="2245" w:type="dxa"/>
          </w:tcPr>
          <w:p w:rsidR="009948B5" w:rsidRPr="00EF233F" w:rsidRDefault="009948B5" w:rsidP="00A82C8F">
            <w:pPr>
              <w:jc w:val="both"/>
              <w:rPr>
                <w:rFonts w:ascii="Arial" w:hAnsi="Arial" w:cs="Arial"/>
                <w:sz w:val="24"/>
                <w:szCs w:val="24"/>
              </w:rPr>
            </w:pPr>
            <w:r w:rsidRPr="00EF233F">
              <w:rPr>
                <w:rFonts w:ascii="Arial" w:hAnsi="Arial" w:cs="Arial"/>
                <w:sz w:val="24"/>
                <w:szCs w:val="24"/>
              </w:rPr>
              <w:t>133.355</w:t>
            </w:r>
          </w:p>
        </w:tc>
      </w:tr>
      <w:tr w:rsidR="009948B5" w:rsidRPr="00EF233F" w:rsidTr="00A82C8F">
        <w:tc>
          <w:tcPr>
            <w:tcW w:w="2244" w:type="dxa"/>
          </w:tcPr>
          <w:p w:rsidR="009948B5" w:rsidRPr="00EF233F" w:rsidRDefault="009948B5" w:rsidP="00A82C8F">
            <w:pPr>
              <w:jc w:val="both"/>
              <w:rPr>
                <w:rFonts w:ascii="Arial" w:hAnsi="Arial" w:cs="Arial"/>
                <w:sz w:val="24"/>
                <w:szCs w:val="24"/>
              </w:rPr>
            </w:pPr>
            <w:r w:rsidRPr="00EF233F">
              <w:rPr>
                <w:rFonts w:ascii="Arial" w:hAnsi="Arial" w:cs="Arial"/>
                <w:sz w:val="24"/>
                <w:szCs w:val="24"/>
              </w:rPr>
              <w:t>Total</w:t>
            </w:r>
          </w:p>
        </w:tc>
        <w:tc>
          <w:tcPr>
            <w:tcW w:w="2244" w:type="dxa"/>
          </w:tcPr>
          <w:p w:rsidR="009948B5" w:rsidRPr="00EF233F" w:rsidRDefault="009948B5" w:rsidP="00A82C8F">
            <w:pPr>
              <w:jc w:val="both"/>
              <w:rPr>
                <w:rFonts w:ascii="Arial" w:hAnsi="Arial" w:cs="Arial"/>
                <w:sz w:val="24"/>
                <w:szCs w:val="24"/>
              </w:rPr>
            </w:pPr>
            <w:r w:rsidRPr="00EF233F">
              <w:rPr>
                <w:rFonts w:ascii="Arial" w:hAnsi="Arial" w:cs="Arial"/>
                <w:sz w:val="24"/>
                <w:szCs w:val="24"/>
              </w:rPr>
              <w:t>43620.135</w:t>
            </w:r>
          </w:p>
        </w:tc>
        <w:tc>
          <w:tcPr>
            <w:tcW w:w="2245" w:type="dxa"/>
          </w:tcPr>
          <w:p w:rsidR="009948B5" w:rsidRPr="00EF233F" w:rsidRDefault="009948B5" w:rsidP="00A82C8F">
            <w:pPr>
              <w:jc w:val="both"/>
              <w:rPr>
                <w:rFonts w:ascii="Arial" w:hAnsi="Arial" w:cs="Arial"/>
                <w:sz w:val="24"/>
                <w:szCs w:val="24"/>
              </w:rPr>
            </w:pPr>
          </w:p>
        </w:tc>
        <w:tc>
          <w:tcPr>
            <w:tcW w:w="2245" w:type="dxa"/>
          </w:tcPr>
          <w:p w:rsidR="009948B5" w:rsidRPr="00EF233F" w:rsidRDefault="009948B5" w:rsidP="00A82C8F">
            <w:pPr>
              <w:jc w:val="both"/>
              <w:rPr>
                <w:rFonts w:ascii="Arial" w:hAnsi="Arial" w:cs="Arial"/>
                <w:sz w:val="24"/>
                <w:szCs w:val="24"/>
              </w:rPr>
            </w:pPr>
          </w:p>
        </w:tc>
      </w:tr>
    </w:tbl>
    <w:p w:rsidR="009948B5" w:rsidRPr="00EF233F" w:rsidRDefault="009948B5" w:rsidP="009948B5">
      <w:pPr>
        <w:jc w:val="both"/>
        <w:rPr>
          <w:rFonts w:ascii="Arial" w:hAnsi="Arial" w:cs="Arial"/>
          <w:sz w:val="24"/>
          <w:szCs w:val="24"/>
        </w:rPr>
      </w:pPr>
    </w:p>
    <w:p w:rsidR="009948B5" w:rsidRPr="00EF233F" w:rsidRDefault="009948B5" w:rsidP="009948B5">
      <w:pPr>
        <w:jc w:val="both"/>
        <w:rPr>
          <w:rFonts w:ascii="Arial" w:hAnsi="Arial" w:cs="Arial"/>
          <w:sz w:val="24"/>
          <w:szCs w:val="24"/>
        </w:rPr>
      </w:pPr>
    </w:p>
    <w:p w:rsidR="009948B5" w:rsidRPr="00EF233F" w:rsidRDefault="009948B5" w:rsidP="009948B5">
      <w:pPr>
        <w:jc w:val="both"/>
        <w:rPr>
          <w:rFonts w:ascii="Arial" w:hAnsi="Arial" w:cs="Arial"/>
          <w:sz w:val="24"/>
          <w:szCs w:val="24"/>
        </w:rPr>
      </w:pPr>
      <w:r w:rsidRPr="00EF233F">
        <w:rPr>
          <w:rFonts w:ascii="Arial" w:hAnsi="Arial" w:cs="Arial"/>
          <w:sz w:val="24"/>
          <w:szCs w:val="24"/>
        </w:rPr>
        <w:t>El</w:t>
      </w:r>
      <w:r>
        <w:rPr>
          <w:rFonts w:ascii="Arial" w:hAnsi="Arial" w:cs="Arial"/>
          <w:sz w:val="24"/>
          <w:szCs w:val="24"/>
        </w:rPr>
        <w:t xml:space="preserve"> valor de la función es:       </w:t>
      </w:r>
      <w:r w:rsidRPr="00EF233F">
        <w:rPr>
          <w:rFonts w:ascii="Arial" w:hAnsi="Arial" w:cs="Arial"/>
          <w:sz w:val="24"/>
          <w:szCs w:val="24"/>
        </w:rPr>
        <w:t xml:space="preserve">     </w:t>
      </w:r>
      <m:oMath>
        <m:f>
          <m:fPr>
            <m:ctrlPr>
              <w:rPr>
                <w:rFonts w:ascii="Cambria Math" w:hAnsi="Cambria Math" w:cs="Arial"/>
                <w:i/>
                <w:sz w:val="24"/>
                <w:szCs w:val="24"/>
              </w:rPr>
            </m:ctrlPr>
          </m:fPr>
          <m:num>
            <m:r>
              <m:rPr>
                <m:sty m:val="p"/>
              </m:rPr>
              <w:rPr>
                <w:rFonts w:ascii="Cambria Math" w:hAnsi="Cambria Math" w:cs="Arial"/>
                <w:sz w:val="24"/>
                <w:szCs w:val="24"/>
              </w:rPr>
              <m:t>38685.997</m:t>
            </m:r>
          </m:num>
          <m:den>
            <m:r>
              <m:rPr>
                <m:sty m:val="p"/>
              </m:rPr>
              <w:rPr>
                <w:rFonts w:ascii="Cambria Math" w:hAnsi="Cambria Math" w:cs="Arial"/>
                <w:sz w:val="24"/>
                <w:szCs w:val="24"/>
              </w:rPr>
              <m:t>133.355</m:t>
            </m:r>
          </m:den>
        </m:f>
      </m:oMath>
      <w:r w:rsidRPr="00EF233F">
        <w:rPr>
          <w:rFonts w:ascii="Arial" w:hAnsi="Arial" w:cs="Arial"/>
          <w:sz w:val="24"/>
          <w:szCs w:val="24"/>
        </w:rPr>
        <w:t xml:space="preserve">    = 290.0978</w:t>
      </w:r>
    </w:p>
    <w:p w:rsidR="009948B5" w:rsidRPr="00EF233F" w:rsidRDefault="009948B5" w:rsidP="009948B5">
      <w:pPr>
        <w:jc w:val="both"/>
        <w:rPr>
          <w:rFonts w:ascii="Arial" w:hAnsi="Arial" w:cs="Arial"/>
          <w:sz w:val="24"/>
          <w:szCs w:val="24"/>
        </w:rPr>
      </w:pPr>
      <w:r w:rsidRPr="00EF233F">
        <w:rPr>
          <w:rFonts w:ascii="Arial" w:hAnsi="Arial" w:cs="Arial"/>
          <w:sz w:val="24"/>
          <w:szCs w:val="24"/>
        </w:rPr>
        <w:t xml:space="preserve">                                                      </w:t>
      </w:r>
    </w:p>
    <w:p w:rsidR="009948B5" w:rsidRPr="00EF233F" w:rsidRDefault="009948B5" w:rsidP="009948B5">
      <w:pPr>
        <w:jc w:val="both"/>
        <w:rPr>
          <w:rFonts w:ascii="Arial" w:hAnsi="Arial" w:cs="Arial"/>
          <w:sz w:val="24"/>
          <w:szCs w:val="24"/>
        </w:rPr>
      </w:pPr>
      <w:r w:rsidRPr="00EF233F">
        <w:rPr>
          <w:rFonts w:ascii="Arial" w:hAnsi="Arial" w:cs="Arial"/>
          <w:sz w:val="24"/>
          <w:szCs w:val="24"/>
        </w:rPr>
        <w:lastRenderedPageBreak/>
        <w:t xml:space="preserve">Bajo la hipótesis nula de que no hay relación entre los salarios y la productividad en el sector empresarial, este valor de la función sigue a la función de distribución con 1 y 37 </w:t>
      </w:r>
      <w:proofErr w:type="spellStart"/>
      <w:r w:rsidRPr="00EF233F">
        <w:rPr>
          <w:rFonts w:ascii="Arial" w:hAnsi="Arial" w:cs="Arial"/>
          <w:sz w:val="24"/>
          <w:szCs w:val="24"/>
        </w:rPr>
        <w:t>df</w:t>
      </w:r>
      <w:proofErr w:type="spellEnd"/>
      <w:r w:rsidRPr="00EF233F">
        <w:rPr>
          <w:rFonts w:ascii="Arial" w:hAnsi="Arial" w:cs="Arial"/>
          <w:sz w:val="24"/>
          <w:szCs w:val="24"/>
        </w:rPr>
        <w:t xml:space="preserve"> del numerador y el denominador, respectivamente. La probabilidad de obtener tal valor de la función es 0,0000, Esto Es, prácticamente cero. Por lo tanto, se puede rechazar la hipótesis nula, cosa que no debería ser una sorpresa.</w:t>
      </w:r>
    </w:p>
    <w:p w:rsidR="009948B5" w:rsidRPr="00EF233F" w:rsidRDefault="009948B5" w:rsidP="009948B5">
      <w:pPr>
        <w:jc w:val="both"/>
        <w:rPr>
          <w:rFonts w:ascii="Arial" w:hAnsi="Arial" w:cs="Arial"/>
          <w:sz w:val="24"/>
          <w:szCs w:val="24"/>
        </w:rPr>
      </w:pPr>
    </w:p>
    <w:p w:rsidR="009948B5" w:rsidRPr="00EF233F" w:rsidRDefault="009948B5" w:rsidP="009948B5">
      <w:pPr>
        <w:jc w:val="both"/>
        <w:rPr>
          <w:rFonts w:ascii="Arial" w:hAnsi="Arial" w:cs="Arial"/>
          <w:sz w:val="24"/>
          <w:szCs w:val="24"/>
        </w:rPr>
      </w:pPr>
      <w:r w:rsidRPr="00EF233F">
        <w:rPr>
          <w:rFonts w:ascii="Arial" w:hAnsi="Arial" w:cs="Arial"/>
          <w:sz w:val="24"/>
          <w:szCs w:val="24"/>
        </w:rPr>
        <w:t>b)</w:t>
      </w:r>
    </w:p>
    <w:p w:rsidR="009948B5" w:rsidRPr="00EF233F" w:rsidRDefault="009948B5" w:rsidP="009948B5">
      <w:pPr>
        <w:jc w:val="both"/>
        <w:rPr>
          <w:rFonts w:ascii="Arial" w:hAnsi="Arial" w:cs="Arial"/>
          <w:sz w:val="24"/>
          <w:szCs w:val="24"/>
        </w:rPr>
      </w:pPr>
    </w:p>
    <w:p w:rsidR="009948B5" w:rsidRPr="00EF233F" w:rsidRDefault="009948B5" w:rsidP="009948B5">
      <w:pPr>
        <w:jc w:val="both"/>
        <w:rPr>
          <w:rFonts w:ascii="Arial" w:hAnsi="Arial" w:cs="Arial"/>
          <w:sz w:val="24"/>
          <w:szCs w:val="24"/>
        </w:rPr>
      </w:pPr>
      <w:r w:rsidRPr="00EF233F">
        <w:rPr>
          <w:rFonts w:ascii="Arial" w:hAnsi="Arial" w:cs="Arial"/>
          <w:sz w:val="24"/>
          <w:szCs w:val="24"/>
        </w:rPr>
        <w:t>Para el sector empresarial no agrícola, la tabla ANOVA es de la siguiente manera:</w:t>
      </w:r>
    </w:p>
    <w:p w:rsidR="009948B5" w:rsidRPr="00EF233F" w:rsidRDefault="009948B5" w:rsidP="009948B5">
      <w:pPr>
        <w:jc w:val="both"/>
        <w:rPr>
          <w:rFonts w:ascii="Arial" w:hAnsi="Arial" w:cs="Arial"/>
          <w:sz w:val="24"/>
          <w:szCs w:val="24"/>
        </w:rPr>
      </w:pPr>
    </w:p>
    <w:tbl>
      <w:tblPr>
        <w:tblStyle w:val="Tablaconcuadrcula"/>
        <w:tblW w:w="0" w:type="auto"/>
        <w:tblLook w:val="04A0" w:firstRow="1" w:lastRow="0" w:firstColumn="1" w:lastColumn="0" w:noHBand="0" w:noVBand="1"/>
      </w:tblPr>
      <w:tblGrid>
        <w:gridCol w:w="2244"/>
        <w:gridCol w:w="2244"/>
        <w:gridCol w:w="2245"/>
        <w:gridCol w:w="2245"/>
      </w:tblGrid>
      <w:tr w:rsidR="009948B5" w:rsidRPr="00EF233F" w:rsidTr="00A82C8F">
        <w:tc>
          <w:tcPr>
            <w:tcW w:w="2244" w:type="dxa"/>
          </w:tcPr>
          <w:p w:rsidR="009948B5" w:rsidRPr="00EF233F" w:rsidRDefault="009948B5" w:rsidP="00A82C8F">
            <w:pPr>
              <w:jc w:val="both"/>
              <w:rPr>
                <w:rFonts w:ascii="Arial" w:hAnsi="Arial" w:cs="Arial"/>
                <w:sz w:val="24"/>
                <w:szCs w:val="24"/>
              </w:rPr>
            </w:pPr>
            <w:r w:rsidRPr="00EF233F">
              <w:rPr>
                <w:rFonts w:ascii="Arial" w:hAnsi="Arial" w:cs="Arial"/>
                <w:sz w:val="24"/>
                <w:szCs w:val="24"/>
              </w:rPr>
              <w:t>Fuente de Variación</w:t>
            </w:r>
          </w:p>
        </w:tc>
        <w:tc>
          <w:tcPr>
            <w:tcW w:w="2244" w:type="dxa"/>
          </w:tcPr>
          <w:p w:rsidR="009948B5" w:rsidRPr="00EF233F" w:rsidRDefault="009948B5" w:rsidP="00A82C8F">
            <w:pPr>
              <w:jc w:val="both"/>
              <w:rPr>
                <w:rFonts w:ascii="Arial" w:hAnsi="Arial" w:cs="Arial"/>
                <w:sz w:val="24"/>
                <w:szCs w:val="24"/>
              </w:rPr>
            </w:pPr>
            <w:r w:rsidRPr="00EF233F">
              <w:rPr>
                <w:rFonts w:ascii="Arial" w:hAnsi="Arial" w:cs="Arial"/>
                <w:sz w:val="24"/>
                <w:szCs w:val="24"/>
              </w:rPr>
              <w:t>SS</w:t>
            </w:r>
          </w:p>
        </w:tc>
        <w:tc>
          <w:tcPr>
            <w:tcW w:w="2245" w:type="dxa"/>
          </w:tcPr>
          <w:p w:rsidR="009948B5" w:rsidRPr="00EF233F" w:rsidRDefault="009948B5" w:rsidP="00A82C8F">
            <w:pPr>
              <w:jc w:val="both"/>
              <w:rPr>
                <w:rFonts w:ascii="Arial" w:hAnsi="Arial" w:cs="Arial"/>
                <w:sz w:val="24"/>
                <w:szCs w:val="24"/>
              </w:rPr>
            </w:pPr>
            <w:r w:rsidRPr="00EF233F">
              <w:rPr>
                <w:rFonts w:ascii="Arial" w:hAnsi="Arial" w:cs="Arial"/>
                <w:sz w:val="24"/>
                <w:szCs w:val="24"/>
              </w:rPr>
              <w:t>Función Diferencial</w:t>
            </w:r>
          </w:p>
        </w:tc>
        <w:tc>
          <w:tcPr>
            <w:tcW w:w="2245" w:type="dxa"/>
          </w:tcPr>
          <w:p w:rsidR="009948B5" w:rsidRPr="00EF233F" w:rsidRDefault="009948B5" w:rsidP="00A82C8F">
            <w:pPr>
              <w:jc w:val="both"/>
              <w:rPr>
                <w:rFonts w:ascii="Arial" w:hAnsi="Arial" w:cs="Arial"/>
                <w:sz w:val="24"/>
                <w:szCs w:val="24"/>
              </w:rPr>
            </w:pPr>
            <w:r w:rsidRPr="00EF233F">
              <w:rPr>
                <w:rFonts w:ascii="Arial" w:hAnsi="Arial" w:cs="Arial"/>
                <w:sz w:val="24"/>
                <w:szCs w:val="24"/>
              </w:rPr>
              <w:t>MSS</w:t>
            </w:r>
          </w:p>
        </w:tc>
      </w:tr>
      <w:tr w:rsidR="009948B5" w:rsidRPr="00EF233F" w:rsidTr="00A82C8F">
        <w:tc>
          <w:tcPr>
            <w:tcW w:w="2244" w:type="dxa"/>
          </w:tcPr>
          <w:p w:rsidR="009948B5" w:rsidRPr="00EF233F" w:rsidRDefault="009948B5" w:rsidP="00A82C8F">
            <w:pPr>
              <w:jc w:val="both"/>
              <w:rPr>
                <w:rFonts w:ascii="Arial" w:hAnsi="Arial" w:cs="Arial"/>
                <w:sz w:val="24"/>
                <w:szCs w:val="24"/>
              </w:rPr>
            </w:pPr>
            <w:r w:rsidRPr="00EF233F">
              <w:rPr>
                <w:rFonts w:ascii="Arial" w:hAnsi="Arial" w:cs="Arial"/>
                <w:sz w:val="24"/>
                <w:szCs w:val="24"/>
              </w:rPr>
              <w:t>Regresión</w:t>
            </w:r>
          </w:p>
        </w:tc>
        <w:tc>
          <w:tcPr>
            <w:tcW w:w="2244" w:type="dxa"/>
          </w:tcPr>
          <w:p w:rsidR="009948B5" w:rsidRPr="00EF233F" w:rsidRDefault="009948B5" w:rsidP="00A82C8F">
            <w:pPr>
              <w:jc w:val="both"/>
              <w:rPr>
                <w:rFonts w:ascii="Arial" w:hAnsi="Arial" w:cs="Arial"/>
                <w:sz w:val="24"/>
                <w:szCs w:val="24"/>
              </w:rPr>
            </w:pPr>
            <w:r w:rsidRPr="00EF233F">
              <w:rPr>
                <w:rFonts w:ascii="Arial" w:hAnsi="Arial" w:cs="Arial"/>
                <w:sz w:val="24"/>
                <w:szCs w:val="24"/>
              </w:rPr>
              <w:t>37887.455</w:t>
            </w:r>
          </w:p>
        </w:tc>
        <w:tc>
          <w:tcPr>
            <w:tcW w:w="2245" w:type="dxa"/>
          </w:tcPr>
          <w:p w:rsidR="009948B5" w:rsidRPr="00EF233F" w:rsidRDefault="009948B5" w:rsidP="00A82C8F">
            <w:pPr>
              <w:jc w:val="both"/>
              <w:rPr>
                <w:rFonts w:ascii="Arial" w:hAnsi="Arial" w:cs="Arial"/>
                <w:sz w:val="24"/>
                <w:szCs w:val="24"/>
              </w:rPr>
            </w:pPr>
            <w:r w:rsidRPr="00EF233F">
              <w:rPr>
                <w:rFonts w:ascii="Arial" w:hAnsi="Arial" w:cs="Arial"/>
                <w:sz w:val="24"/>
                <w:szCs w:val="24"/>
              </w:rPr>
              <w:t>1</w:t>
            </w:r>
          </w:p>
        </w:tc>
        <w:tc>
          <w:tcPr>
            <w:tcW w:w="2245" w:type="dxa"/>
          </w:tcPr>
          <w:p w:rsidR="009948B5" w:rsidRPr="00EF233F" w:rsidRDefault="009948B5" w:rsidP="00A82C8F">
            <w:pPr>
              <w:jc w:val="both"/>
              <w:rPr>
                <w:rFonts w:ascii="Arial" w:hAnsi="Arial" w:cs="Arial"/>
                <w:sz w:val="24"/>
                <w:szCs w:val="24"/>
              </w:rPr>
            </w:pPr>
            <w:r w:rsidRPr="00EF233F">
              <w:rPr>
                <w:rFonts w:ascii="Arial" w:hAnsi="Arial" w:cs="Arial"/>
                <w:sz w:val="24"/>
                <w:szCs w:val="24"/>
              </w:rPr>
              <w:t>37885.455</w:t>
            </w:r>
          </w:p>
        </w:tc>
      </w:tr>
      <w:tr w:rsidR="009948B5" w:rsidRPr="00EF233F" w:rsidTr="00A82C8F">
        <w:tc>
          <w:tcPr>
            <w:tcW w:w="2244" w:type="dxa"/>
          </w:tcPr>
          <w:p w:rsidR="009948B5" w:rsidRPr="00EF233F" w:rsidRDefault="009948B5" w:rsidP="00A82C8F">
            <w:pPr>
              <w:jc w:val="both"/>
              <w:rPr>
                <w:rFonts w:ascii="Arial" w:hAnsi="Arial" w:cs="Arial"/>
                <w:sz w:val="24"/>
                <w:szCs w:val="24"/>
              </w:rPr>
            </w:pPr>
            <w:r w:rsidRPr="00EF233F">
              <w:rPr>
                <w:rFonts w:ascii="Arial" w:hAnsi="Arial" w:cs="Arial"/>
                <w:sz w:val="24"/>
                <w:szCs w:val="24"/>
              </w:rPr>
              <w:t>Residual</w:t>
            </w:r>
          </w:p>
        </w:tc>
        <w:tc>
          <w:tcPr>
            <w:tcW w:w="2244" w:type="dxa"/>
          </w:tcPr>
          <w:p w:rsidR="009948B5" w:rsidRPr="00EF233F" w:rsidRDefault="009948B5" w:rsidP="00A82C8F">
            <w:pPr>
              <w:jc w:val="both"/>
              <w:rPr>
                <w:rFonts w:ascii="Arial" w:hAnsi="Arial" w:cs="Arial"/>
                <w:sz w:val="24"/>
                <w:szCs w:val="24"/>
              </w:rPr>
            </w:pPr>
            <w:r w:rsidRPr="00EF233F">
              <w:rPr>
                <w:rFonts w:ascii="Arial" w:hAnsi="Arial" w:cs="Arial"/>
                <w:sz w:val="24"/>
                <w:szCs w:val="24"/>
              </w:rPr>
              <w:t>5221.585</w:t>
            </w:r>
          </w:p>
        </w:tc>
        <w:tc>
          <w:tcPr>
            <w:tcW w:w="2245" w:type="dxa"/>
          </w:tcPr>
          <w:p w:rsidR="009948B5" w:rsidRPr="00EF233F" w:rsidRDefault="009948B5" w:rsidP="00A82C8F">
            <w:pPr>
              <w:jc w:val="both"/>
              <w:rPr>
                <w:rFonts w:ascii="Arial" w:hAnsi="Arial" w:cs="Arial"/>
                <w:sz w:val="24"/>
                <w:szCs w:val="24"/>
              </w:rPr>
            </w:pPr>
            <w:r w:rsidRPr="00EF233F">
              <w:rPr>
                <w:rFonts w:ascii="Arial" w:hAnsi="Arial" w:cs="Arial"/>
                <w:sz w:val="24"/>
                <w:szCs w:val="24"/>
              </w:rPr>
              <w:t>37</w:t>
            </w:r>
          </w:p>
        </w:tc>
        <w:tc>
          <w:tcPr>
            <w:tcW w:w="2245" w:type="dxa"/>
          </w:tcPr>
          <w:p w:rsidR="009948B5" w:rsidRPr="00EF233F" w:rsidRDefault="009948B5" w:rsidP="00A82C8F">
            <w:pPr>
              <w:jc w:val="both"/>
              <w:rPr>
                <w:rFonts w:ascii="Arial" w:hAnsi="Arial" w:cs="Arial"/>
                <w:sz w:val="24"/>
                <w:szCs w:val="24"/>
              </w:rPr>
            </w:pPr>
            <w:r w:rsidRPr="00EF233F">
              <w:rPr>
                <w:rFonts w:ascii="Arial" w:hAnsi="Arial" w:cs="Arial"/>
                <w:sz w:val="24"/>
                <w:szCs w:val="24"/>
              </w:rPr>
              <w:t>141.129</w:t>
            </w:r>
          </w:p>
        </w:tc>
      </w:tr>
      <w:tr w:rsidR="009948B5" w:rsidRPr="00EF233F" w:rsidTr="00A82C8F">
        <w:tc>
          <w:tcPr>
            <w:tcW w:w="2244" w:type="dxa"/>
          </w:tcPr>
          <w:p w:rsidR="009948B5" w:rsidRPr="00EF233F" w:rsidRDefault="009948B5" w:rsidP="00A82C8F">
            <w:pPr>
              <w:jc w:val="both"/>
              <w:rPr>
                <w:rFonts w:ascii="Arial" w:hAnsi="Arial" w:cs="Arial"/>
                <w:sz w:val="24"/>
                <w:szCs w:val="24"/>
              </w:rPr>
            </w:pPr>
            <w:r w:rsidRPr="00EF233F">
              <w:rPr>
                <w:rFonts w:ascii="Arial" w:hAnsi="Arial" w:cs="Arial"/>
                <w:sz w:val="24"/>
                <w:szCs w:val="24"/>
              </w:rPr>
              <w:t>Total</w:t>
            </w:r>
          </w:p>
        </w:tc>
        <w:tc>
          <w:tcPr>
            <w:tcW w:w="2244" w:type="dxa"/>
          </w:tcPr>
          <w:p w:rsidR="009948B5" w:rsidRPr="00EF233F" w:rsidRDefault="009948B5" w:rsidP="00A82C8F">
            <w:pPr>
              <w:jc w:val="both"/>
              <w:rPr>
                <w:rFonts w:ascii="Arial" w:hAnsi="Arial" w:cs="Arial"/>
                <w:sz w:val="24"/>
                <w:szCs w:val="24"/>
              </w:rPr>
            </w:pPr>
            <w:r w:rsidRPr="00EF233F">
              <w:rPr>
                <w:rFonts w:ascii="Arial" w:hAnsi="Arial" w:cs="Arial"/>
                <w:sz w:val="24"/>
                <w:szCs w:val="24"/>
              </w:rPr>
              <w:t>43109.04</w:t>
            </w:r>
          </w:p>
        </w:tc>
        <w:tc>
          <w:tcPr>
            <w:tcW w:w="2245" w:type="dxa"/>
          </w:tcPr>
          <w:p w:rsidR="009948B5" w:rsidRPr="00EF233F" w:rsidRDefault="009948B5" w:rsidP="00A82C8F">
            <w:pPr>
              <w:jc w:val="both"/>
              <w:rPr>
                <w:rFonts w:ascii="Arial" w:hAnsi="Arial" w:cs="Arial"/>
                <w:sz w:val="24"/>
                <w:szCs w:val="24"/>
              </w:rPr>
            </w:pPr>
          </w:p>
        </w:tc>
        <w:tc>
          <w:tcPr>
            <w:tcW w:w="2245" w:type="dxa"/>
          </w:tcPr>
          <w:p w:rsidR="009948B5" w:rsidRPr="00EF233F" w:rsidRDefault="009948B5" w:rsidP="00A82C8F">
            <w:pPr>
              <w:jc w:val="both"/>
              <w:rPr>
                <w:rFonts w:ascii="Arial" w:hAnsi="Arial" w:cs="Arial"/>
                <w:sz w:val="24"/>
                <w:szCs w:val="24"/>
              </w:rPr>
            </w:pPr>
          </w:p>
        </w:tc>
      </w:tr>
    </w:tbl>
    <w:p w:rsidR="009948B5" w:rsidRPr="00EF233F" w:rsidRDefault="009948B5" w:rsidP="009948B5">
      <w:pPr>
        <w:jc w:val="both"/>
        <w:rPr>
          <w:rFonts w:ascii="Arial" w:hAnsi="Arial" w:cs="Arial"/>
          <w:sz w:val="24"/>
          <w:szCs w:val="24"/>
        </w:rPr>
      </w:pPr>
    </w:p>
    <w:p w:rsidR="009948B5" w:rsidRPr="00EF233F" w:rsidRDefault="009948B5" w:rsidP="009948B5">
      <w:pPr>
        <w:jc w:val="both"/>
        <w:rPr>
          <w:rFonts w:ascii="Arial" w:hAnsi="Arial" w:cs="Arial"/>
          <w:sz w:val="24"/>
          <w:szCs w:val="24"/>
        </w:rPr>
      </w:pPr>
      <w:r w:rsidRPr="00EF233F">
        <w:rPr>
          <w:rFonts w:ascii="Arial" w:hAnsi="Arial" w:cs="Arial"/>
          <w:sz w:val="24"/>
          <w:szCs w:val="24"/>
        </w:rPr>
        <w:t>TSS= 43059.04, RSS= 5221.585, ESS= 37837.455</w:t>
      </w:r>
    </w:p>
    <w:p w:rsidR="009948B5" w:rsidRPr="00EF233F" w:rsidRDefault="009948B5" w:rsidP="009948B5">
      <w:pPr>
        <w:jc w:val="both"/>
        <w:rPr>
          <w:rFonts w:ascii="Arial" w:hAnsi="Arial" w:cs="Arial"/>
          <w:sz w:val="24"/>
          <w:szCs w:val="24"/>
        </w:rPr>
      </w:pPr>
      <w:r w:rsidRPr="00EF233F">
        <w:rPr>
          <w:rFonts w:ascii="Arial" w:hAnsi="Arial" w:cs="Arial"/>
          <w:sz w:val="24"/>
          <w:szCs w:val="24"/>
        </w:rPr>
        <w:t>Bajo la hipótesis nula de que el coeficiente de la pendiente cierto es cero, el valor de la función calculada es:</w:t>
      </w:r>
    </w:p>
    <w:p w:rsidR="009948B5" w:rsidRPr="00EF233F" w:rsidRDefault="009948B5" w:rsidP="009948B5">
      <w:pPr>
        <w:jc w:val="both"/>
        <w:rPr>
          <w:rFonts w:ascii="Arial" w:hAnsi="Arial" w:cs="Arial"/>
          <w:sz w:val="24"/>
          <w:szCs w:val="24"/>
        </w:rPr>
      </w:pPr>
      <w:r w:rsidRPr="00EF233F">
        <w:rPr>
          <w:rFonts w:ascii="Arial" w:hAnsi="Arial" w:cs="Arial"/>
          <w:sz w:val="24"/>
          <w:szCs w:val="24"/>
        </w:rPr>
        <w:t>F= 3787.455/141.129= 268.459</w:t>
      </w:r>
    </w:p>
    <w:p w:rsidR="009948B5" w:rsidRDefault="009948B5" w:rsidP="009948B5">
      <w:pPr>
        <w:jc w:val="both"/>
        <w:rPr>
          <w:rFonts w:ascii="Arial" w:hAnsi="Arial" w:cs="Arial"/>
          <w:sz w:val="24"/>
          <w:szCs w:val="24"/>
        </w:rPr>
      </w:pPr>
      <w:r w:rsidRPr="00EF233F">
        <w:rPr>
          <w:rFonts w:ascii="Arial" w:hAnsi="Arial" w:cs="Arial"/>
          <w:sz w:val="24"/>
          <w:szCs w:val="24"/>
        </w:rPr>
        <w:t>Si la hipótesis nula fuera cierta, la probabilidad de obtener dicho valor de la función es prácticamente cero, lo que conduce al rechazo de la hipótesis nula</w:t>
      </w:r>
    </w:p>
    <w:p w:rsidR="009948B5" w:rsidRDefault="009948B5" w:rsidP="009948B5">
      <w:pPr>
        <w:jc w:val="both"/>
        <w:rPr>
          <w:rFonts w:ascii="Arial" w:hAnsi="Arial" w:cs="Arial"/>
          <w:sz w:val="24"/>
          <w:szCs w:val="24"/>
        </w:rPr>
      </w:pPr>
    </w:p>
    <w:p w:rsidR="00BC491F" w:rsidRDefault="00BC491F" w:rsidP="009948B5">
      <w:pPr>
        <w:jc w:val="both"/>
        <w:rPr>
          <w:rFonts w:ascii="Arial" w:hAnsi="Arial" w:cs="Arial"/>
          <w:sz w:val="24"/>
          <w:szCs w:val="24"/>
        </w:rPr>
      </w:pPr>
    </w:p>
    <w:p w:rsidR="00BC491F" w:rsidRDefault="00BC491F" w:rsidP="009948B5">
      <w:pPr>
        <w:jc w:val="both"/>
        <w:rPr>
          <w:rFonts w:ascii="Arial" w:hAnsi="Arial" w:cs="Arial"/>
          <w:sz w:val="24"/>
          <w:szCs w:val="24"/>
        </w:rPr>
      </w:pPr>
    </w:p>
    <w:p w:rsidR="00BC491F" w:rsidRDefault="00BC491F" w:rsidP="009948B5">
      <w:pPr>
        <w:jc w:val="both"/>
        <w:rPr>
          <w:rFonts w:ascii="Arial" w:hAnsi="Arial" w:cs="Arial"/>
          <w:sz w:val="24"/>
          <w:szCs w:val="24"/>
        </w:rPr>
      </w:pPr>
    </w:p>
    <w:p w:rsidR="009948B5" w:rsidRDefault="009948B5" w:rsidP="009948B5">
      <w:pPr>
        <w:jc w:val="both"/>
        <w:rPr>
          <w:rFonts w:ascii="Arial" w:hAnsi="Arial" w:cs="Arial"/>
          <w:sz w:val="24"/>
          <w:szCs w:val="24"/>
        </w:rPr>
      </w:pPr>
    </w:p>
    <w:p w:rsidR="009948B5" w:rsidRDefault="009948B5" w:rsidP="009948B5">
      <w:pPr>
        <w:jc w:val="both"/>
        <w:rPr>
          <w:rFonts w:ascii="Arial" w:hAnsi="Arial" w:cs="Arial"/>
          <w:sz w:val="24"/>
          <w:szCs w:val="24"/>
        </w:rPr>
      </w:pPr>
    </w:p>
    <w:p w:rsidR="009948B5" w:rsidRDefault="009948B5" w:rsidP="009948B5">
      <w:pPr>
        <w:jc w:val="both"/>
        <w:rPr>
          <w:rFonts w:ascii="Arial" w:hAnsi="Arial" w:cs="Arial"/>
          <w:sz w:val="24"/>
          <w:szCs w:val="24"/>
        </w:rPr>
      </w:pPr>
    </w:p>
    <w:p w:rsidR="009948B5" w:rsidRDefault="009948B5" w:rsidP="009948B5">
      <w:pPr>
        <w:jc w:val="both"/>
        <w:rPr>
          <w:rFonts w:ascii="Arial" w:hAnsi="Arial" w:cs="Arial"/>
          <w:sz w:val="24"/>
          <w:szCs w:val="24"/>
        </w:rPr>
      </w:pPr>
    </w:p>
    <w:p w:rsidR="009948B5" w:rsidRDefault="009948B5" w:rsidP="009948B5">
      <w:pPr>
        <w:jc w:val="both"/>
        <w:rPr>
          <w:rFonts w:ascii="Arial" w:hAnsi="Arial" w:cs="Arial"/>
          <w:b/>
          <w:sz w:val="24"/>
          <w:szCs w:val="24"/>
        </w:rPr>
      </w:pPr>
      <w:r>
        <w:rPr>
          <w:rFonts w:ascii="Arial" w:hAnsi="Arial" w:cs="Arial"/>
          <w:b/>
          <w:sz w:val="24"/>
          <w:szCs w:val="24"/>
        </w:rPr>
        <w:lastRenderedPageBreak/>
        <w:t>5.11)</w:t>
      </w:r>
    </w:p>
    <w:p w:rsidR="009948B5" w:rsidRDefault="009948B5" w:rsidP="009948B5">
      <w:pPr>
        <w:pStyle w:val="Textosinformato"/>
        <w:tabs>
          <w:tab w:val="left" w:pos="1860"/>
        </w:tabs>
        <w:jc w:val="both"/>
      </w:pPr>
      <w:r w:rsidRPr="00C17DEC">
        <w:rPr>
          <w:noProof/>
          <w:lang w:val="es-CO" w:eastAsia="es-CO"/>
        </w:rPr>
        <w:drawing>
          <wp:inline distT="0" distB="0" distL="0" distR="0" wp14:anchorId="6410B201" wp14:editId="6F89AEB2">
            <wp:extent cx="5612130" cy="4209097"/>
            <wp:effectExtent l="19050" t="0" r="7620" b="0"/>
            <wp:docPr id="13" name="Imagen 13" descr="C:\Users\alumno\Documents\gretl\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lumno\Documents\gretl\123.png"/>
                    <pic:cNvPicPr>
                      <a:picLocks noChangeAspect="1" noChangeArrowheads="1"/>
                    </pic:cNvPicPr>
                  </pic:nvPicPr>
                  <pic:blipFill>
                    <a:blip r:embed="rId13" cstate="print"/>
                    <a:srcRect/>
                    <a:stretch>
                      <a:fillRect/>
                    </a:stretch>
                  </pic:blipFill>
                  <pic:spPr bwMode="auto">
                    <a:xfrm>
                      <a:off x="0" y="0"/>
                      <a:ext cx="5612130" cy="4209097"/>
                    </a:xfrm>
                    <a:prstGeom prst="rect">
                      <a:avLst/>
                    </a:prstGeom>
                    <a:noFill/>
                    <a:ln w="9525">
                      <a:noFill/>
                      <a:miter lim="800000"/>
                      <a:headEnd/>
                      <a:tailEnd/>
                    </a:ln>
                  </pic:spPr>
                </pic:pic>
              </a:graphicData>
            </a:graphic>
          </wp:inline>
        </w:drawing>
      </w:r>
    </w:p>
    <w:p w:rsidR="009948B5" w:rsidRDefault="009948B5" w:rsidP="009948B5">
      <w:pPr>
        <w:pStyle w:val="Textosinformato"/>
        <w:tabs>
          <w:tab w:val="left" w:pos="1860"/>
        </w:tabs>
        <w:jc w:val="both"/>
      </w:pPr>
    </w:p>
    <w:p w:rsidR="009948B5" w:rsidRDefault="009948B5" w:rsidP="009948B5">
      <w:pPr>
        <w:pStyle w:val="Textosinformato"/>
        <w:tabs>
          <w:tab w:val="left" w:pos="1860"/>
        </w:tabs>
        <w:jc w:val="both"/>
      </w:pPr>
    </w:p>
    <w:p w:rsidR="009948B5" w:rsidRDefault="009948B5" w:rsidP="009948B5">
      <w:pPr>
        <w:pStyle w:val="Textosinformato"/>
        <w:tabs>
          <w:tab w:val="left" w:pos="1860"/>
        </w:tabs>
        <w:jc w:val="both"/>
      </w:pPr>
    </w:p>
    <w:p w:rsidR="009948B5" w:rsidRPr="009948B5" w:rsidRDefault="009948B5" w:rsidP="009948B5">
      <w:pPr>
        <w:jc w:val="both"/>
        <w:rPr>
          <w:rFonts w:ascii="Arial" w:hAnsi="Arial" w:cs="Arial"/>
          <w:sz w:val="24"/>
          <w:szCs w:val="24"/>
        </w:rPr>
      </w:pPr>
      <w:r w:rsidRPr="009948B5">
        <w:rPr>
          <w:rFonts w:ascii="Arial" w:hAnsi="Arial" w:cs="Arial"/>
          <w:sz w:val="24"/>
          <w:szCs w:val="24"/>
        </w:rPr>
        <w:t>Grafico según tabla 1.7</w:t>
      </w:r>
    </w:p>
    <w:p w:rsidR="009948B5" w:rsidRPr="009948B5" w:rsidRDefault="009948B5" w:rsidP="009948B5">
      <w:pPr>
        <w:jc w:val="both"/>
        <w:rPr>
          <w:rFonts w:ascii="Arial" w:hAnsi="Arial" w:cs="Arial"/>
          <w:sz w:val="24"/>
          <w:szCs w:val="24"/>
        </w:rPr>
      </w:pPr>
      <w:r w:rsidRPr="009948B5">
        <w:rPr>
          <w:rFonts w:ascii="Arial" w:hAnsi="Arial" w:cs="Arial"/>
          <w:sz w:val="24"/>
          <w:szCs w:val="24"/>
        </w:rPr>
        <w:t>a) Se observa una relación no lineal</w:t>
      </w:r>
    </w:p>
    <w:p w:rsidR="009948B5" w:rsidRPr="009948B5" w:rsidRDefault="009948B5" w:rsidP="009948B5">
      <w:pPr>
        <w:jc w:val="both"/>
        <w:rPr>
          <w:rFonts w:ascii="Arial" w:hAnsi="Arial" w:cs="Arial"/>
          <w:sz w:val="24"/>
          <w:szCs w:val="24"/>
        </w:rPr>
      </w:pPr>
      <w:r w:rsidRPr="009948B5">
        <w:rPr>
          <w:rFonts w:ascii="Arial" w:hAnsi="Arial" w:cs="Arial"/>
          <w:sz w:val="24"/>
          <w:szCs w:val="24"/>
        </w:rPr>
        <w:t>B) No sería apropiado ya que no se consta con las herramientas necesarias. Ya que sería un modelo del tipo no lineal.</w:t>
      </w:r>
    </w:p>
    <w:p w:rsidR="009948B5" w:rsidRPr="009948B5" w:rsidRDefault="009948B5" w:rsidP="009948B5">
      <w:pPr>
        <w:jc w:val="both"/>
        <w:rPr>
          <w:rFonts w:ascii="Arial" w:hAnsi="Arial" w:cs="Arial"/>
          <w:sz w:val="24"/>
          <w:szCs w:val="24"/>
        </w:rPr>
      </w:pPr>
      <w:r w:rsidRPr="009948B5">
        <w:rPr>
          <w:rFonts w:ascii="Arial" w:hAnsi="Arial" w:cs="Arial"/>
          <w:sz w:val="24"/>
          <w:szCs w:val="24"/>
        </w:rPr>
        <w:t>c)-Los resultados utilizados en un modelo lineal son los siguientes:</w:t>
      </w:r>
    </w:p>
    <w:p w:rsidR="009948B5" w:rsidRPr="009948B5" w:rsidRDefault="009948B5" w:rsidP="009948B5">
      <w:pPr>
        <w:jc w:val="both"/>
        <w:rPr>
          <w:rFonts w:ascii="Arial" w:hAnsi="Arial" w:cs="Arial"/>
          <w:sz w:val="24"/>
          <w:szCs w:val="24"/>
        </w:rPr>
      </w:pPr>
      <w:r w:rsidRPr="009948B5">
        <w:rPr>
          <w:rFonts w:ascii="Arial" w:hAnsi="Arial" w:cs="Arial"/>
          <w:sz w:val="24"/>
          <w:szCs w:val="24"/>
        </w:rPr>
        <w:t xml:space="preserve">   </w:t>
      </w:r>
      <w:proofErr w:type="spellStart"/>
      <w:r w:rsidRPr="009948B5">
        <w:rPr>
          <w:rFonts w:ascii="Arial" w:hAnsi="Arial" w:cs="Arial"/>
          <w:sz w:val="24"/>
          <w:szCs w:val="24"/>
        </w:rPr>
        <w:t>Yi</w:t>
      </w:r>
      <w:proofErr w:type="spellEnd"/>
      <w:r w:rsidRPr="009948B5">
        <w:rPr>
          <w:rFonts w:ascii="Arial" w:hAnsi="Arial" w:cs="Arial"/>
          <w:sz w:val="24"/>
          <w:szCs w:val="24"/>
        </w:rPr>
        <w:t xml:space="preserve"> = 22,163 + 0,3631Xi         </w:t>
      </w:r>
      <m:oMath>
        <m:sSup>
          <m:sSupPr>
            <m:ctrlPr>
              <w:rPr>
                <w:rFonts w:ascii="Cambria Math" w:hAnsi="Cambria Math" w:cs="Arial"/>
                <w:sz w:val="24"/>
                <w:szCs w:val="24"/>
              </w:rPr>
            </m:ctrlPr>
          </m:sSupPr>
          <m:e>
            <m:r>
              <w:rPr>
                <w:rFonts w:ascii="Cambria Math" w:hAnsi="Cambria Math" w:cs="Arial"/>
                <w:sz w:val="24"/>
                <w:szCs w:val="24"/>
              </w:rPr>
              <m:t>r</m:t>
            </m:r>
          </m:e>
          <m:sup>
            <m:r>
              <w:rPr>
                <w:rFonts w:ascii="Cambria Math" w:hAnsi="Cambria Math" w:cs="Arial"/>
                <w:sz w:val="24"/>
                <w:szCs w:val="24"/>
              </w:rPr>
              <m:t>2</m:t>
            </m:r>
          </m:sup>
        </m:sSup>
      </m:oMath>
      <w:r w:rsidRPr="009948B5">
        <w:rPr>
          <w:rFonts w:ascii="Arial" w:eastAsiaTheme="minorEastAsia" w:hAnsi="Arial" w:cs="Arial"/>
          <w:sz w:val="24"/>
          <w:szCs w:val="24"/>
        </w:rPr>
        <w:t>= 0,424</w:t>
      </w:r>
    </w:p>
    <w:p w:rsidR="009948B5" w:rsidRPr="009948B5" w:rsidRDefault="009948B5" w:rsidP="009948B5">
      <w:pPr>
        <w:jc w:val="both"/>
        <w:rPr>
          <w:rFonts w:ascii="Arial" w:hAnsi="Arial" w:cs="Arial"/>
          <w:sz w:val="24"/>
          <w:szCs w:val="24"/>
        </w:rPr>
      </w:pPr>
      <w:r w:rsidRPr="009948B5">
        <w:rPr>
          <w:rFonts w:ascii="Arial" w:hAnsi="Arial" w:cs="Arial"/>
          <w:sz w:val="24"/>
          <w:szCs w:val="24"/>
        </w:rPr>
        <w:t xml:space="preserve">      Se= (7,059) (0,0971)</w:t>
      </w:r>
    </w:p>
    <w:p w:rsidR="009948B5" w:rsidRDefault="009948B5" w:rsidP="009948B5">
      <w:pPr>
        <w:jc w:val="both"/>
      </w:pPr>
    </w:p>
    <w:p w:rsidR="009948B5" w:rsidRDefault="009948B5" w:rsidP="009948B5">
      <w:pPr>
        <w:jc w:val="both"/>
      </w:pPr>
    </w:p>
    <w:p w:rsidR="009948B5" w:rsidRPr="009948B5" w:rsidRDefault="009948B5" w:rsidP="009948B5">
      <w:pPr>
        <w:jc w:val="both"/>
        <w:rPr>
          <w:rFonts w:ascii="Arial" w:hAnsi="Arial" w:cs="Arial"/>
          <w:sz w:val="24"/>
          <w:szCs w:val="24"/>
        </w:rPr>
      </w:pPr>
    </w:p>
    <w:p w:rsidR="007C7F3A" w:rsidRDefault="009948B5" w:rsidP="009B6E9C">
      <w:pPr>
        <w:rPr>
          <w:rFonts w:ascii="Arial" w:hAnsi="Arial" w:cs="Arial"/>
          <w:sz w:val="24"/>
        </w:rPr>
      </w:pPr>
      <w:r>
        <w:rPr>
          <w:rFonts w:ascii="Arial" w:hAnsi="Arial" w:cs="Arial"/>
          <w:b/>
          <w:sz w:val="24"/>
        </w:rPr>
        <w:lastRenderedPageBreak/>
        <w:t xml:space="preserve">5.12) </w:t>
      </w:r>
      <w:r>
        <w:rPr>
          <w:rFonts w:ascii="Arial" w:hAnsi="Arial" w:cs="Arial"/>
          <w:sz w:val="24"/>
        </w:rPr>
        <w:t>Anexado en una hoja de Excel.</w:t>
      </w:r>
    </w:p>
    <w:p w:rsidR="009948B5" w:rsidRDefault="009948B5" w:rsidP="009B6E9C">
      <w:pPr>
        <w:rPr>
          <w:rFonts w:ascii="Arial" w:hAnsi="Arial" w:cs="Arial"/>
          <w:sz w:val="24"/>
        </w:rPr>
      </w:pPr>
    </w:p>
    <w:p w:rsidR="00BC491F" w:rsidRDefault="009948B5" w:rsidP="00BC491F">
      <w:pPr>
        <w:jc w:val="both"/>
        <w:rPr>
          <w:rFonts w:ascii="Arial" w:hAnsi="Arial" w:cs="Arial"/>
          <w:sz w:val="24"/>
          <w:szCs w:val="24"/>
          <w:lang w:val="es-MX"/>
        </w:rPr>
      </w:pPr>
      <w:r>
        <w:rPr>
          <w:rFonts w:ascii="Arial" w:hAnsi="Arial" w:cs="Arial"/>
          <w:b/>
          <w:sz w:val="24"/>
        </w:rPr>
        <w:t>5.13)</w:t>
      </w:r>
      <w:r w:rsidR="00BC491F" w:rsidRPr="00D63DD5">
        <w:rPr>
          <w:rFonts w:ascii="Arial" w:hAnsi="Arial" w:cs="Arial"/>
          <w:sz w:val="24"/>
          <w:szCs w:val="24"/>
          <w:lang w:val="es-MX"/>
        </w:rPr>
        <w:t xml:space="preserve">       </w:t>
      </w:r>
    </w:p>
    <w:p w:rsidR="00BC491F" w:rsidRPr="00D63DD5" w:rsidRDefault="00BC491F" w:rsidP="00BC491F">
      <w:pPr>
        <w:jc w:val="both"/>
        <w:rPr>
          <w:rFonts w:ascii="Arial" w:hAnsi="Arial" w:cs="Arial"/>
          <w:sz w:val="24"/>
          <w:szCs w:val="24"/>
          <w:lang w:val="es-MX"/>
        </w:rPr>
      </w:pPr>
      <w:r w:rsidRPr="00D63DD5">
        <w:rPr>
          <w:rFonts w:ascii="Arial" w:hAnsi="Arial" w:cs="Arial"/>
          <w:sz w:val="24"/>
          <w:szCs w:val="24"/>
          <w:lang w:val="es-MX"/>
        </w:rPr>
        <w:t xml:space="preserve">   a) </w:t>
      </w:r>
    </w:p>
    <w:p w:rsidR="00BC491F" w:rsidRPr="00D63DD5" w:rsidRDefault="00BC491F" w:rsidP="00BC491F">
      <w:pPr>
        <w:jc w:val="both"/>
        <w:rPr>
          <w:rFonts w:ascii="Arial" w:hAnsi="Arial" w:cs="Arial"/>
          <w:sz w:val="24"/>
          <w:szCs w:val="24"/>
          <w:vertAlign w:val="subscript"/>
          <w:lang w:val="es-MX"/>
        </w:rPr>
      </w:pPr>
      <w:r w:rsidRPr="00D63DD5">
        <w:rPr>
          <w:rFonts w:ascii="Arial" w:hAnsi="Arial" w:cs="Arial"/>
          <w:sz w:val="24"/>
          <w:szCs w:val="24"/>
          <w:lang w:val="es-MX"/>
        </w:rPr>
        <w:t xml:space="preserve">     Precio de </w:t>
      </w:r>
      <w:proofErr w:type="spellStart"/>
      <w:r w:rsidRPr="00D63DD5">
        <w:rPr>
          <w:rFonts w:ascii="Arial" w:hAnsi="Arial" w:cs="Arial"/>
          <w:sz w:val="24"/>
          <w:szCs w:val="24"/>
          <w:lang w:val="es-MX"/>
        </w:rPr>
        <w:t>Oro</w:t>
      </w:r>
      <w:r w:rsidRPr="00D63DD5">
        <w:rPr>
          <w:rFonts w:ascii="Arial" w:hAnsi="Arial" w:cs="Arial"/>
          <w:sz w:val="24"/>
          <w:szCs w:val="24"/>
          <w:vertAlign w:val="subscript"/>
          <w:lang w:val="es-MX"/>
        </w:rPr>
        <w:t>t</w:t>
      </w:r>
      <w:proofErr w:type="spellEnd"/>
      <w:r w:rsidRPr="00D63DD5">
        <w:rPr>
          <w:rFonts w:ascii="Arial" w:hAnsi="Arial" w:cs="Arial"/>
          <w:sz w:val="24"/>
          <w:szCs w:val="24"/>
          <w:lang w:val="es-MX"/>
        </w:rPr>
        <w:t xml:space="preserve"> = 186.183 + 1.842 </w:t>
      </w:r>
      <w:proofErr w:type="spellStart"/>
      <w:r w:rsidRPr="00D63DD5">
        <w:rPr>
          <w:rFonts w:ascii="Arial" w:hAnsi="Arial" w:cs="Arial"/>
          <w:sz w:val="24"/>
          <w:szCs w:val="24"/>
          <w:lang w:val="es-MX"/>
        </w:rPr>
        <w:t>CPI</w:t>
      </w:r>
      <w:r w:rsidRPr="00D63DD5">
        <w:rPr>
          <w:rFonts w:ascii="Arial" w:hAnsi="Arial" w:cs="Arial"/>
          <w:sz w:val="24"/>
          <w:szCs w:val="24"/>
          <w:vertAlign w:val="subscript"/>
          <w:lang w:val="es-MX"/>
        </w:rPr>
        <w:t>t</w:t>
      </w:r>
      <w:proofErr w:type="spellEnd"/>
    </w:p>
    <w:p w:rsidR="00BC491F" w:rsidRPr="00BC491F" w:rsidRDefault="00BC491F" w:rsidP="00BC491F">
      <w:pPr>
        <w:jc w:val="both"/>
        <w:rPr>
          <w:rFonts w:ascii="Arial" w:hAnsi="Arial" w:cs="Arial"/>
          <w:sz w:val="24"/>
          <w:szCs w:val="24"/>
        </w:rPr>
      </w:pPr>
      <w:r w:rsidRPr="00D63DD5">
        <w:rPr>
          <w:rFonts w:ascii="Arial" w:hAnsi="Arial" w:cs="Arial"/>
          <w:sz w:val="24"/>
          <w:szCs w:val="24"/>
        </w:rPr>
        <w:t xml:space="preserve">                               </w:t>
      </w:r>
      <w:proofErr w:type="spellStart"/>
      <w:r w:rsidRPr="00BC491F">
        <w:rPr>
          <w:rFonts w:ascii="Arial" w:hAnsi="Arial" w:cs="Arial"/>
          <w:sz w:val="24"/>
          <w:szCs w:val="24"/>
        </w:rPr>
        <w:t>e.e</w:t>
      </w:r>
      <w:proofErr w:type="spellEnd"/>
      <w:r w:rsidRPr="00BC491F">
        <w:rPr>
          <w:rFonts w:ascii="Arial" w:hAnsi="Arial" w:cs="Arial"/>
          <w:sz w:val="24"/>
          <w:szCs w:val="24"/>
        </w:rPr>
        <w:t xml:space="preserve"> = (125.403) (1.215)</w:t>
      </w:r>
    </w:p>
    <w:p w:rsidR="00BC491F" w:rsidRPr="00D63DD5" w:rsidRDefault="00BC491F" w:rsidP="00BC491F">
      <w:pPr>
        <w:jc w:val="both"/>
        <w:rPr>
          <w:rFonts w:ascii="Arial" w:hAnsi="Arial" w:cs="Arial"/>
          <w:sz w:val="24"/>
          <w:szCs w:val="24"/>
          <w:lang w:val="en-US"/>
        </w:rPr>
      </w:pPr>
      <w:r w:rsidRPr="00BC491F">
        <w:rPr>
          <w:rFonts w:ascii="Arial" w:hAnsi="Arial" w:cs="Arial"/>
          <w:sz w:val="24"/>
          <w:szCs w:val="24"/>
        </w:rPr>
        <w:t xml:space="preserve">                                   </w:t>
      </w:r>
      <w:r w:rsidRPr="00D63DD5">
        <w:rPr>
          <w:rFonts w:ascii="Arial" w:hAnsi="Arial" w:cs="Arial"/>
          <w:sz w:val="24"/>
          <w:szCs w:val="24"/>
          <w:lang w:val="en-US"/>
        </w:rPr>
        <w:t>t = (1.484)      (1.515)</w:t>
      </w:r>
    </w:p>
    <w:p w:rsidR="00BC491F" w:rsidRPr="00D63DD5" w:rsidRDefault="00BC491F" w:rsidP="00BC491F">
      <w:pPr>
        <w:jc w:val="both"/>
        <w:rPr>
          <w:rFonts w:ascii="Arial" w:hAnsi="Arial" w:cs="Arial"/>
          <w:sz w:val="24"/>
          <w:szCs w:val="24"/>
          <w:lang w:val="en-US"/>
        </w:rPr>
      </w:pPr>
      <w:r w:rsidRPr="00D63DD5">
        <w:rPr>
          <w:rFonts w:ascii="Arial" w:hAnsi="Arial" w:cs="Arial"/>
          <w:sz w:val="24"/>
          <w:szCs w:val="24"/>
          <w:lang w:val="en-US"/>
        </w:rPr>
        <w:t xml:space="preserve">                                  r</w:t>
      </w:r>
      <w:r w:rsidRPr="00D63DD5">
        <w:rPr>
          <w:rFonts w:ascii="Arial" w:hAnsi="Arial" w:cs="Arial"/>
          <w:sz w:val="24"/>
          <w:szCs w:val="24"/>
          <w:vertAlign w:val="superscript"/>
          <w:lang w:val="en-US"/>
        </w:rPr>
        <w:t>2</w:t>
      </w:r>
      <w:r w:rsidRPr="00D63DD5">
        <w:rPr>
          <w:rFonts w:ascii="Arial" w:hAnsi="Arial" w:cs="Arial"/>
          <w:sz w:val="24"/>
          <w:szCs w:val="24"/>
          <w:lang w:val="en-US"/>
        </w:rPr>
        <w:t xml:space="preserve"> = 0.15</w:t>
      </w:r>
    </w:p>
    <w:p w:rsidR="00BC491F" w:rsidRPr="00D63DD5" w:rsidRDefault="00BC491F" w:rsidP="00BC491F">
      <w:pPr>
        <w:jc w:val="both"/>
        <w:rPr>
          <w:rFonts w:ascii="Arial" w:hAnsi="Arial" w:cs="Arial"/>
          <w:sz w:val="24"/>
          <w:szCs w:val="24"/>
          <w:vertAlign w:val="subscript"/>
          <w:lang w:val="en-US"/>
        </w:rPr>
      </w:pPr>
      <w:r w:rsidRPr="00D63DD5">
        <w:rPr>
          <w:rFonts w:ascii="Arial" w:hAnsi="Arial" w:cs="Arial"/>
          <w:sz w:val="24"/>
          <w:szCs w:val="24"/>
          <w:lang w:val="en-US"/>
        </w:rPr>
        <w:t xml:space="preserve">              </w:t>
      </w:r>
      <w:proofErr w:type="spellStart"/>
      <w:r w:rsidRPr="00D63DD5">
        <w:rPr>
          <w:rFonts w:ascii="Arial" w:hAnsi="Arial" w:cs="Arial"/>
          <w:sz w:val="24"/>
          <w:szCs w:val="24"/>
          <w:lang w:val="en-US"/>
        </w:rPr>
        <w:t>Índice</w:t>
      </w:r>
      <w:proofErr w:type="spellEnd"/>
      <w:r w:rsidRPr="00D63DD5">
        <w:rPr>
          <w:rFonts w:ascii="Arial" w:hAnsi="Arial" w:cs="Arial"/>
          <w:sz w:val="24"/>
          <w:szCs w:val="24"/>
          <w:lang w:val="en-US"/>
        </w:rPr>
        <w:t xml:space="preserve"> </w:t>
      </w:r>
      <w:proofErr w:type="spellStart"/>
      <w:r w:rsidRPr="00D63DD5">
        <w:rPr>
          <w:rFonts w:ascii="Arial" w:hAnsi="Arial" w:cs="Arial"/>
          <w:sz w:val="24"/>
          <w:szCs w:val="24"/>
          <w:lang w:val="en-US"/>
        </w:rPr>
        <w:t>NISE</w:t>
      </w:r>
      <w:r w:rsidRPr="00D63DD5">
        <w:rPr>
          <w:rFonts w:ascii="Arial" w:hAnsi="Arial" w:cs="Arial"/>
          <w:sz w:val="24"/>
          <w:szCs w:val="24"/>
          <w:vertAlign w:val="subscript"/>
          <w:lang w:val="en-US"/>
        </w:rPr>
        <w:t>t</w:t>
      </w:r>
      <w:proofErr w:type="spellEnd"/>
      <w:r w:rsidRPr="00D63DD5">
        <w:rPr>
          <w:rFonts w:ascii="Arial" w:hAnsi="Arial" w:cs="Arial"/>
          <w:sz w:val="24"/>
          <w:szCs w:val="24"/>
          <w:vertAlign w:val="subscript"/>
          <w:lang w:val="en-US"/>
        </w:rPr>
        <w:t xml:space="preserve"> </w:t>
      </w:r>
      <w:r w:rsidRPr="00D63DD5">
        <w:rPr>
          <w:rFonts w:ascii="Arial" w:hAnsi="Arial" w:cs="Arial"/>
          <w:sz w:val="24"/>
          <w:szCs w:val="24"/>
          <w:lang w:val="en-US"/>
        </w:rPr>
        <w:t xml:space="preserve">= 102.060 + 2.129 </w:t>
      </w:r>
      <w:proofErr w:type="spellStart"/>
      <w:r w:rsidRPr="00D63DD5">
        <w:rPr>
          <w:rFonts w:ascii="Arial" w:hAnsi="Arial" w:cs="Arial"/>
          <w:sz w:val="24"/>
          <w:szCs w:val="24"/>
          <w:lang w:val="en-US"/>
        </w:rPr>
        <w:t>CPI</w:t>
      </w:r>
      <w:r w:rsidRPr="00D63DD5">
        <w:rPr>
          <w:rFonts w:ascii="Arial" w:hAnsi="Arial" w:cs="Arial"/>
          <w:sz w:val="24"/>
          <w:szCs w:val="24"/>
          <w:vertAlign w:val="subscript"/>
          <w:lang w:val="en-US"/>
        </w:rPr>
        <w:t>t</w:t>
      </w:r>
      <w:proofErr w:type="spellEnd"/>
    </w:p>
    <w:p w:rsidR="00BC491F" w:rsidRPr="00D63DD5" w:rsidRDefault="00BC491F" w:rsidP="00BC491F">
      <w:pPr>
        <w:jc w:val="both"/>
        <w:rPr>
          <w:rFonts w:ascii="Arial" w:hAnsi="Arial" w:cs="Arial"/>
          <w:sz w:val="24"/>
          <w:szCs w:val="24"/>
          <w:lang w:val="en-US"/>
        </w:rPr>
      </w:pPr>
      <w:r w:rsidRPr="00D63DD5">
        <w:rPr>
          <w:rFonts w:ascii="Arial" w:hAnsi="Arial" w:cs="Arial"/>
          <w:sz w:val="24"/>
          <w:szCs w:val="24"/>
          <w:lang w:val="en-US"/>
        </w:rPr>
        <w:t xml:space="preserve">                               </w:t>
      </w:r>
      <w:proofErr w:type="spellStart"/>
      <w:r w:rsidRPr="00D63DD5">
        <w:rPr>
          <w:rFonts w:ascii="Arial" w:hAnsi="Arial" w:cs="Arial"/>
          <w:sz w:val="24"/>
          <w:szCs w:val="24"/>
          <w:lang w:val="en-US"/>
        </w:rPr>
        <w:t>e.e</w:t>
      </w:r>
      <w:proofErr w:type="spellEnd"/>
      <w:r w:rsidRPr="00D63DD5">
        <w:rPr>
          <w:rFonts w:ascii="Arial" w:hAnsi="Arial" w:cs="Arial"/>
          <w:sz w:val="24"/>
          <w:szCs w:val="24"/>
          <w:lang w:val="en-US"/>
        </w:rPr>
        <w:t xml:space="preserve"> = (23.767)   (0.230)</w:t>
      </w:r>
    </w:p>
    <w:p w:rsidR="00BC491F" w:rsidRPr="00D63DD5" w:rsidRDefault="00BC491F" w:rsidP="00BC491F">
      <w:pPr>
        <w:jc w:val="both"/>
        <w:rPr>
          <w:rFonts w:ascii="Arial" w:hAnsi="Arial" w:cs="Arial"/>
          <w:sz w:val="24"/>
          <w:szCs w:val="24"/>
        </w:rPr>
      </w:pPr>
      <w:r w:rsidRPr="00D63DD5">
        <w:rPr>
          <w:rFonts w:ascii="Arial" w:hAnsi="Arial" w:cs="Arial"/>
          <w:sz w:val="24"/>
          <w:szCs w:val="24"/>
          <w:lang w:val="en-US"/>
        </w:rPr>
        <w:t xml:space="preserve">                                   </w:t>
      </w:r>
      <w:r w:rsidRPr="00D63DD5">
        <w:rPr>
          <w:rFonts w:ascii="Arial" w:hAnsi="Arial" w:cs="Arial"/>
          <w:sz w:val="24"/>
          <w:szCs w:val="24"/>
        </w:rPr>
        <w:t>t = (-4.294)    (9.247)</w:t>
      </w:r>
    </w:p>
    <w:p w:rsidR="00BC491F" w:rsidRDefault="00BC491F" w:rsidP="00BC491F">
      <w:pPr>
        <w:jc w:val="both"/>
        <w:rPr>
          <w:rFonts w:ascii="Arial" w:hAnsi="Arial" w:cs="Arial"/>
          <w:sz w:val="24"/>
          <w:szCs w:val="24"/>
          <w:lang w:val="es-MX"/>
        </w:rPr>
      </w:pPr>
      <w:r w:rsidRPr="00D63DD5">
        <w:rPr>
          <w:rFonts w:ascii="Arial" w:hAnsi="Arial" w:cs="Arial"/>
          <w:sz w:val="24"/>
          <w:szCs w:val="24"/>
        </w:rPr>
        <w:t xml:space="preserve">                                  </w:t>
      </w:r>
      <w:r w:rsidRPr="00D63DD5">
        <w:rPr>
          <w:rFonts w:ascii="Arial" w:hAnsi="Arial" w:cs="Arial"/>
          <w:sz w:val="24"/>
          <w:szCs w:val="24"/>
          <w:lang w:val="es-MX"/>
        </w:rPr>
        <w:t>r</w:t>
      </w:r>
      <w:r w:rsidRPr="00D63DD5">
        <w:rPr>
          <w:rFonts w:ascii="Arial" w:hAnsi="Arial" w:cs="Arial"/>
          <w:sz w:val="24"/>
          <w:szCs w:val="24"/>
          <w:vertAlign w:val="superscript"/>
          <w:lang w:val="es-MX"/>
        </w:rPr>
        <w:t xml:space="preserve">2 </w:t>
      </w:r>
      <w:r w:rsidRPr="00D63DD5">
        <w:rPr>
          <w:rFonts w:ascii="Arial" w:hAnsi="Arial" w:cs="Arial"/>
          <w:sz w:val="24"/>
          <w:szCs w:val="24"/>
          <w:lang w:val="es-MX"/>
        </w:rPr>
        <w:t>= 0.868</w:t>
      </w:r>
    </w:p>
    <w:p w:rsidR="00BC491F" w:rsidRPr="00D63DD5" w:rsidRDefault="00BC491F" w:rsidP="00BC491F">
      <w:pPr>
        <w:jc w:val="both"/>
        <w:rPr>
          <w:rFonts w:ascii="Arial" w:hAnsi="Arial" w:cs="Arial"/>
          <w:sz w:val="24"/>
          <w:szCs w:val="24"/>
          <w:lang w:val="es-MX"/>
        </w:rPr>
      </w:pPr>
      <w:r w:rsidRPr="00D63DD5">
        <w:rPr>
          <w:rFonts w:ascii="Arial" w:hAnsi="Arial" w:cs="Arial"/>
          <w:sz w:val="24"/>
          <w:szCs w:val="24"/>
          <w:lang w:val="es-MX"/>
        </w:rPr>
        <w:t xml:space="preserve">b) El estadístico </w:t>
      </w:r>
      <w:proofErr w:type="spellStart"/>
      <w:r w:rsidRPr="00D63DD5">
        <w:rPr>
          <w:rFonts w:ascii="Arial" w:hAnsi="Arial" w:cs="Arial"/>
          <w:sz w:val="24"/>
          <w:szCs w:val="24"/>
          <w:lang w:val="es-MX"/>
        </w:rPr>
        <w:t>Jarqu</w:t>
      </w:r>
      <w:proofErr w:type="spellEnd"/>
      <w:r w:rsidRPr="00D63DD5">
        <w:rPr>
          <w:rFonts w:ascii="Arial" w:hAnsi="Arial" w:cs="Arial"/>
          <w:sz w:val="24"/>
          <w:szCs w:val="24"/>
          <w:lang w:val="es-MX"/>
        </w:rPr>
        <w:t xml:space="preserve"> </w:t>
      </w:r>
      <w:proofErr w:type="spellStart"/>
      <w:r w:rsidRPr="00D63DD5">
        <w:rPr>
          <w:rFonts w:ascii="Arial" w:hAnsi="Arial" w:cs="Arial"/>
          <w:sz w:val="24"/>
          <w:szCs w:val="24"/>
          <w:lang w:val="es-MX"/>
        </w:rPr>
        <w:t>bera</w:t>
      </w:r>
      <w:proofErr w:type="spellEnd"/>
      <w:r w:rsidRPr="00D63DD5">
        <w:rPr>
          <w:rFonts w:ascii="Arial" w:hAnsi="Arial" w:cs="Arial"/>
          <w:sz w:val="24"/>
          <w:szCs w:val="24"/>
          <w:lang w:val="es-MX"/>
        </w:rPr>
        <w:t xml:space="preserve"> para la ecuación del precio del oro es 4.715 con un valor de p = 0.093. El estadístico </w:t>
      </w:r>
      <w:proofErr w:type="spellStart"/>
      <w:r w:rsidRPr="00D63DD5">
        <w:rPr>
          <w:rFonts w:ascii="Arial" w:hAnsi="Arial" w:cs="Arial"/>
          <w:sz w:val="24"/>
          <w:szCs w:val="24"/>
          <w:lang w:val="es-MX"/>
        </w:rPr>
        <w:t>Jarqu</w:t>
      </w:r>
      <w:proofErr w:type="spellEnd"/>
      <w:r w:rsidRPr="00D63DD5">
        <w:rPr>
          <w:rFonts w:ascii="Arial" w:hAnsi="Arial" w:cs="Arial"/>
          <w:sz w:val="24"/>
          <w:szCs w:val="24"/>
          <w:lang w:val="es-MX"/>
        </w:rPr>
        <w:t xml:space="preserve"> </w:t>
      </w:r>
      <w:proofErr w:type="spellStart"/>
      <w:r w:rsidRPr="00D63DD5">
        <w:rPr>
          <w:rFonts w:ascii="Arial" w:hAnsi="Arial" w:cs="Arial"/>
          <w:sz w:val="24"/>
          <w:szCs w:val="24"/>
          <w:lang w:val="es-MX"/>
        </w:rPr>
        <w:t>bera</w:t>
      </w:r>
      <w:proofErr w:type="spellEnd"/>
      <w:r w:rsidRPr="00D63DD5">
        <w:rPr>
          <w:rFonts w:ascii="Arial" w:hAnsi="Arial" w:cs="Arial"/>
          <w:sz w:val="24"/>
          <w:szCs w:val="24"/>
          <w:lang w:val="es-MX"/>
        </w:rPr>
        <w:t xml:space="preserve"> para la ecuación del Índice NISE es 1.216 con un valor de p = 0.544, con un 5% de nivel de significancia no rechazamos en ninguno de los casos las hipótesis nulas.   </w:t>
      </w:r>
    </w:p>
    <w:p w:rsidR="00BC491F" w:rsidRPr="00D63DD5" w:rsidRDefault="00BC491F" w:rsidP="00BC491F">
      <w:pPr>
        <w:jc w:val="both"/>
        <w:rPr>
          <w:rFonts w:ascii="Arial" w:hAnsi="Arial" w:cs="Arial"/>
          <w:sz w:val="24"/>
          <w:szCs w:val="24"/>
          <w:lang w:val="es-MX"/>
        </w:rPr>
      </w:pPr>
      <w:r w:rsidRPr="00D63DD5">
        <w:rPr>
          <w:rFonts w:ascii="Arial" w:hAnsi="Arial" w:cs="Arial"/>
          <w:sz w:val="24"/>
          <w:szCs w:val="24"/>
          <w:lang w:val="es-MX"/>
        </w:rPr>
        <w:t>c) Dado el coeficiente de la pendiente en la regresión del precio del oro no es              Estadísticamente distinto de cero, no tiene sentido encontrar si es diferente de 1.</w:t>
      </w:r>
    </w:p>
    <w:p w:rsidR="00BC491F" w:rsidRPr="00D63DD5" w:rsidRDefault="00BC491F" w:rsidP="00BC491F">
      <w:pPr>
        <w:jc w:val="both"/>
        <w:rPr>
          <w:rFonts w:ascii="Arial" w:hAnsi="Arial" w:cs="Arial"/>
          <w:sz w:val="24"/>
          <w:szCs w:val="24"/>
          <w:lang w:val="es-MX"/>
        </w:rPr>
      </w:pPr>
      <w:r w:rsidRPr="00D63DD5">
        <w:rPr>
          <w:rFonts w:ascii="Arial" w:hAnsi="Arial" w:cs="Arial"/>
          <w:sz w:val="24"/>
          <w:szCs w:val="24"/>
          <w:lang w:val="es-MX"/>
        </w:rPr>
        <w:t xml:space="preserve">d) </w:t>
      </w:r>
    </w:p>
    <w:p w:rsidR="00BC491F" w:rsidRPr="00D63DD5" w:rsidRDefault="00BC491F" w:rsidP="00BC491F">
      <w:pPr>
        <w:jc w:val="both"/>
        <w:rPr>
          <w:rFonts w:ascii="Arial" w:hAnsi="Arial" w:cs="Arial"/>
          <w:sz w:val="24"/>
          <w:szCs w:val="24"/>
          <w:lang w:val="es-MX"/>
        </w:rPr>
      </w:pPr>
      <w:r w:rsidRPr="00D63DD5">
        <w:rPr>
          <w:rFonts w:ascii="Arial" w:hAnsi="Arial" w:cs="Arial"/>
          <w:sz w:val="24"/>
          <w:szCs w:val="24"/>
          <w:lang w:val="es-MX"/>
        </w:rPr>
        <w:t>e)</w:t>
      </w:r>
      <w:r>
        <w:rPr>
          <w:rFonts w:ascii="Arial" w:hAnsi="Arial" w:cs="Arial"/>
          <w:sz w:val="24"/>
          <w:szCs w:val="24"/>
          <w:lang w:val="es-MX"/>
        </w:rPr>
        <w:t xml:space="preserve"> Utiliz</w:t>
      </w:r>
      <w:r w:rsidRPr="00D63DD5">
        <w:rPr>
          <w:rFonts w:ascii="Arial" w:hAnsi="Arial" w:cs="Arial"/>
          <w:sz w:val="24"/>
          <w:szCs w:val="24"/>
          <w:lang w:val="es-MX"/>
        </w:rPr>
        <w:t xml:space="preserve">ando la prueba de t </w:t>
      </w:r>
      <w:r>
        <w:rPr>
          <w:rFonts w:ascii="Arial" w:hAnsi="Arial" w:cs="Arial"/>
          <w:sz w:val="24"/>
          <w:szCs w:val="24"/>
          <w:lang w:val="es-MX"/>
        </w:rPr>
        <w:t xml:space="preserve">se </w:t>
      </w:r>
      <w:r w:rsidRPr="00D63DD5">
        <w:rPr>
          <w:rFonts w:ascii="Arial" w:hAnsi="Arial" w:cs="Arial"/>
          <w:sz w:val="24"/>
          <w:szCs w:val="24"/>
          <w:lang w:val="es-MX"/>
        </w:rPr>
        <w:t>obt</w:t>
      </w:r>
      <w:r>
        <w:rPr>
          <w:rFonts w:ascii="Arial" w:hAnsi="Arial" w:cs="Arial"/>
          <w:sz w:val="24"/>
          <w:szCs w:val="24"/>
          <w:lang w:val="es-MX"/>
        </w:rPr>
        <w:t>iene</w:t>
      </w:r>
      <w:r w:rsidRPr="00D63DD5">
        <w:rPr>
          <w:rFonts w:ascii="Arial" w:hAnsi="Arial" w:cs="Arial"/>
          <w:sz w:val="24"/>
          <w:szCs w:val="24"/>
          <w:lang w:val="es-MX"/>
        </w:rPr>
        <w:t>:</w:t>
      </w:r>
    </w:p>
    <w:p w:rsidR="00BC491F" w:rsidRPr="00D63DD5" w:rsidRDefault="00BC491F" w:rsidP="00BC491F">
      <w:pPr>
        <w:jc w:val="both"/>
        <w:rPr>
          <w:rFonts w:ascii="Arial" w:hAnsi="Arial" w:cs="Arial"/>
          <w:sz w:val="24"/>
          <w:szCs w:val="24"/>
          <w:lang w:val="es-MX"/>
        </w:rPr>
      </w:pPr>
      <w:r w:rsidRPr="00D63DD5">
        <w:rPr>
          <w:rFonts w:ascii="Arial" w:hAnsi="Arial" w:cs="Arial"/>
          <w:sz w:val="24"/>
          <w:szCs w:val="24"/>
          <w:lang w:val="es-MX"/>
        </w:rPr>
        <w:t xml:space="preserve">  t= (2.129-1)/(0.23) = 4.91. Como este valor de t excede el valor crítico de t = 2.16, rechazamos la hipótesis nula, el coeficiente estimado es mayor que 1. Para este período de la muestra, la inversión en el mercado de valores probablemente era una protección contra la inflación. Sin duda fue mucha mejor protección contra la inflación que la inversión en oro.</w:t>
      </w:r>
    </w:p>
    <w:p w:rsidR="00BC491F" w:rsidRPr="00D63DD5" w:rsidRDefault="00BC491F" w:rsidP="00BC491F">
      <w:pPr>
        <w:jc w:val="both"/>
        <w:rPr>
          <w:rFonts w:ascii="Arial" w:hAnsi="Arial" w:cs="Arial"/>
          <w:sz w:val="24"/>
          <w:szCs w:val="24"/>
          <w:lang w:val="es-MX"/>
        </w:rPr>
      </w:pPr>
    </w:p>
    <w:p w:rsidR="00BC491F" w:rsidRPr="00D63DD5" w:rsidRDefault="00BC491F" w:rsidP="00BC491F">
      <w:pPr>
        <w:jc w:val="both"/>
        <w:rPr>
          <w:rFonts w:ascii="Arial" w:hAnsi="Arial" w:cs="Arial"/>
          <w:sz w:val="24"/>
          <w:szCs w:val="24"/>
          <w:lang w:val="es-MX"/>
        </w:rPr>
      </w:pPr>
    </w:p>
    <w:p w:rsidR="00BC491F" w:rsidRPr="00D63DD5" w:rsidRDefault="00BC491F" w:rsidP="00BC491F">
      <w:pPr>
        <w:jc w:val="both"/>
        <w:rPr>
          <w:rFonts w:ascii="Arial" w:hAnsi="Arial" w:cs="Arial"/>
          <w:sz w:val="24"/>
          <w:szCs w:val="24"/>
          <w:lang w:val="es-MX"/>
        </w:rPr>
      </w:pPr>
    </w:p>
    <w:p w:rsidR="00BC491F" w:rsidRPr="00D63DD5" w:rsidRDefault="00BC491F" w:rsidP="00BC491F">
      <w:pPr>
        <w:jc w:val="both"/>
        <w:rPr>
          <w:rFonts w:ascii="Arial" w:hAnsi="Arial" w:cs="Arial"/>
          <w:sz w:val="24"/>
          <w:szCs w:val="24"/>
          <w:lang w:val="es-MX"/>
        </w:rPr>
      </w:pPr>
    </w:p>
    <w:p w:rsidR="00BC491F" w:rsidRDefault="009948B5" w:rsidP="00BC491F">
      <w:pPr>
        <w:rPr>
          <w:rFonts w:ascii="Arial" w:hAnsi="Arial" w:cs="Arial"/>
          <w:sz w:val="24"/>
          <w:szCs w:val="24"/>
          <w:lang w:val="es-MX"/>
        </w:rPr>
      </w:pPr>
      <w:r>
        <w:rPr>
          <w:rFonts w:ascii="Arial" w:hAnsi="Arial" w:cs="Arial"/>
          <w:b/>
          <w:sz w:val="24"/>
        </w:rPr>
        <w:t>5.14)</w:t>
      </w:r>
      <w:r w:rsidR="00BC491F" w:rsidRPr="00D63DD5">
        <w:rPr>
          <w:rFonts w:ascii="Arial" w:hAnsi="Arial" w:cs="Arial"/>
          <w:sz w:val="24"/>
          <w:szCs w:val="24"/>
          <w:lang w:val="es-MX"/>
        </w:rPr>
        <w:t xml:space="preserve">                      Medidas de oferta monetaria, US$ miles de millones</w:t>
      </w:r>
    </w:p>
    <w:p w:rsidR="00BC491F" w:rsidRPr="00BC491F" w:rsidRDefault="00BC491F" w:rsidP="00BC491F">
      <w:pPr>
        <w:rPr>
          <w:rFonts w:ascii="Arial" w:hAnsi="Arial" w:cs="Arial"/>
          <w:b/>
          <w:sz w:val="24"/>
        </w:rPr>
      </w:pPr>
    </w:p>
    <w:tbl>
      <w:tblPr>
        <w:tblStyle w:val="Tablaconcuadrcula"/>
        <w:tblW w:w="0" w:type="auto"/>
        <w:tblLook w:val="04A0" w:firstRow="1" w:lastRow="0" w:firstColumn="1" w:lastColumn="0" w:noHBand="0" w:noVBand="1"/>
      </w:tblPr>
      <w:tblGrid>
        <w:gridCol w:w="1496"/>
        <w:gridCol w:w="2723"/>
        <w:gridCol w:w="1276"/>
        <w:gridCol w:w="1134"/>
        <w:gridCol w:w="1276"/>
        <w:gridCol w:w="1073"/>
      </w:tblGrid>
      <w:tr w:rsidR="00BC491F" w:rsidRPr="00D63DD5" w:rsidTr="00A82C8F">
        <w:tc>
          <w:tcPr>
            <w:tcW w:w="1496" w:type="dxa"/>
          </w:tcPr>
          <w:p w:rsidR="00BC491F" w:rsidRPr="00D63DD5" w:rsidRDefault="00BC491F" w:rsidP="00A82C8F">
            <w:pPr>
              <w:jc w:val="both"/>
              <w:rPr>
                <w:rFonts w:ascii="Arial" w:hAnsi="Arial" w:cs="Arial"/>
                <w:sz w:val="24"/>
                <w:szCs w:val="24"/>
                <w:lang w:val="es-MX"/>
              </w:rPr>
            </w:pPr>
            <w:r w:rsidRPr="00D63DD5">
              <w:rPr>
                <w:rFonts w:ascii="Arial" w:hAnsi="Arial" w:cs="Arial"/>
                <w:sz w:val="24"/>
                <w:szCs w:val="24"/>
                <w:lang w:val="es-MX"/>
              </w:rPr>
              <w:t>año</w:t>
            </w:r>
          </w:p>
        </w:tc>
        <w:tc>
          <w:tcPr>
            <w:tcW w:w="2723" w:type="dxa"/>
          </w:tcPr>
          <w:p w:rsidR="00BC491F" w:rsidRPr="00D63DD5" w:rsidRDefault="00BC491F" w:rsidP="00A82C8F">
            <w:pPr>
              <w:jc w:val="both"/>
              <w:rPr>
                <w:rFonts w:ascii="Arial" w:hAnsi="Arial" w:cs="Arial"/>
                <w:sz w:val="24"/>
                <w:szCs w:val="24"/>
                <w:lang w:val="es-MX"/>
              </w:rPr>
            </w:pPr>
            <w:r w:rsidRPr="00D63DD5">
              <w:rPr>
                <w:rFonts w:ascii="Arial" w:hAnsi="Arial" w:cs="Arial"/>
                <w:sz w:val="24"/>
                <w:szCs w:val="24"/>
                <w:lang w:val="es-MX"/>
              </w:rPr>
              <w:t>PNB, US$ miles de millones</w:t>
            </w:r>
          </w:p>
        </w:tc>
        <w:tc>
          <w:tcPr>
            <w:tcW w:w="1276" w:type="dxa"/>
          </w:tcPr>
          <w:p w:rsidR="00BC491F" w:rsidRPr="00D63DD5" w:rsidRDefault="00BC491F" w:rsidP="00A82C8F">
            <w:pPr>
              <w:jc w:val="both"/>
              <w:rPr>
                <w:rFonts w:ascii="Arial" w:hAnsi="Arial" w:cs="Arial"/>
                <w:sz w:val="24"/>
                <w:szCs w:val="24"/>
                <w:lang w:val="es-MX"/>
              </w:rPr>
            </w:pPr>
            <w:r w:rsidRPr="00D63DD5">
              <w:rPr>
                <w:rFonts w:ascii="Arial" w:hAnsi="Arial" w:cs="Arial"/>
                <w:sz w:val="24"/>
                <w:szCs w:val="24"/>
                <w:lang w:val="es-MX"/>
              </w:rPr>
              <w:t>M1</w:t>
            </w:r>
          </w:p>
        </w:tc>
        <w:tc>
          <w:tcPr>
            <w:tcW w:w="1134" w:type="dxa"/>
          </w:tcPr>
          <w:p w:rsidR="00BC491F" w:rsidRPr="00D63DD5" w:rsidRDefault="00BC491F" w:rsidP="00A82C8F">
            <w:pPr>
              <w:jc w:val="both"/>
              <w:rPr>
                <w:rFonts w:ascii="Arial" w:hAnsi="Arial" w:cs="Arial"/>
                <w:sz w:val="24"/>
                <w:szCs w:val="24"/>
                <w:lang w:val="es-MX"/>
              </w:rPr>
            </w:pPr>
            <w:r w:rsidRPr="00D63DD5">
              <w:rPr>
                <w:rFonts w:ascii="Arial" w:hAnsi="Arial" w:cs="Arial"/>
                <w:sz w:val="24"/>
                <w:szCs w:val="24"/>
                <w:lang w:val="es-MX"/>
              </w:rPr>
              <w:t>M2</w:t>
            </w:r>
          </w:p>
        </w:tc>
        <w:tc>
          <w:tcPr>
            <w:tcW w:w="1276" w:type="dxa"/>
          </w:tcPr>
          <w:p w:rsidR="00BC491F" w:rsidRPr="00D63DD5" w:rsidRDefault="00BC491F" w:rsidP="00A82C8F">
            <w:pPr>
              <w:jc w:val="both"/>
              <w:rPr>
                <w:rFonts w:ascii="Arial" w:hAnsi="Arial" w:cs="Arial"/>
                <w:sz w:val="24"/>
                <w:szCs w:val="24"/>
                <w:lang w:val="es-MX"/>
              </w:rPr>
            </w:pPr>
            <w:r w:rsidRPr="00D63DD5">
              <w:rPr>
                <w:rFonts w:ascii="Arial" w:hAnsi="Arial" w:cs="Arial"/>
                <w:sz w:val="24"/>
                <w:szCs w:val="24"/>
                <w:lang w:val="es-MX"/>
              </w:rPr>
              <w:t>M3</w:t>
            </w:r>
          </w:p>
        </w:tc>
        <w:tc>
          <w:tcPr>
            <w:tcW w:w="1073" w:type="dxa"/>
          </w:tcPr>
          <w:p w:rsidR="00BC491F" w:rsidRPr="00D63DD5" w:rsidRDefault="00BC491F" w:rsidP="00A82C8F">
            <w:pPr>
              <w:jc w:val="both"/>
              <w:rPr>
                <w:rFonts w:ascii="Arial" w:hAnsi="Arial" w:cs="Arial"/>
                <w:sz w:val="24"/>
                <w:szCs w:val="24"/>
                <w:lang w:val="es-MX"/>
              </w:rPr>
            </w:pPr>
            <w:r w:rsidRPr="00D63DD5">
              <w:rPr>
                <w:rFonts w:ascii="Arial" w:hAnsi="Arial" w:cs="Arial"/>
                <w:sz w:val="24"/>
                <w:szCs w:val="24"/>
                <w:lang w:val="es-MX"/>
              </w:rPr>
              <w:t>L</w:t>
            </w:r>
          </w:p>
        </w:tc>
      </w:tr>
      <w:tr w:rsidR="00BC491F" w:rsidRPr="00D63DD5" w:rsidTr="00A82C8F">
        <w:tc>
          <w:tcPr>
            <w:tcW w:w="1496" w:type="dxa"/>
          </w:tcPr>
          <w:p w:rsidR="00BC491F" w:rsidRPr="00D63DD5" w:rsidRDefault="00BC491F" w:rsidP="00A82C8F">
            <w:pPr>
              <w:jc w:val="both"/>
              <w:rPr>
                <w:rFonts w:ascii="Arial" w:hAnsi="Arial" w:cs="Arial"/>
                <w:sz w:val="24"/>
                <w:szCs w:val="24"/>
                <w:lang w:val="es-MX"/>
              </w:rPr>
            </w:pPr>
            <w:r w:rsidRPr="00D63DD5">
              <w:rPr>
                <w:rFonts w:ascii="Arial" w:hAnsi="Arial" w:cs="Arial"/>
                <w:sz w:val="24"/>
                <w:szCs w:val="24"/>
                <w:lang w:val="es-MX"/>
              </w:rPr>
              <w:t>1970</w:t>
            </w:r>
          </w:p>
        </w:tc>
        <w:tc>
          <w:tcPr>
            <w:tcW w:w="2723" w:type="dxa"/>
          </w:tcPr>
          <w:p w:rsidR="00BC491F" w:rsidRPr="00D63DD5" w:rsidRDefault="00BC491F" w:rsidP="00A82C8F">
            <w:pPr>
              <w:jc w:val="both"/>
              <w:rPr>
                <w:rFonts w:ascii="Arial" w:hAnsi="Arial" w:cs="Arial"/>
                <w:sz w:val="24"/>
                <w:szCs w:val="24"/>
                <w:lang w:val="es-MX"/>
              </w:rPr>
            </w:pPr>
            <w:r w:rsidRPr="00D63DD5">
              <w:rPr>
                <w:rFonts w:ascii="Arial" w:hAnsi="Arial" w:cs="Arial"/>
                <w:sz w:val="24"/>
                <w:szCs w:val="24"/>
                <w:lang w:val="es-MX"/>
              </w:rPr>
              <w:t>992.70</w:t>
            </w:r>
          </w:p>
        </w:tc>
        <w:tc>
          <w:tcPr>
            <w:tcW w:w="1276" w:type="dxa"/>
          </w:tcPr>
          <w:p w:rsidR="00BC491F" w:rsidRPr="00D63DD5" w:rsidRDefault="00BC491F" w:rsidP="00A82C8F">
            <w:pPr>
              <w:jc w:val="both"/>
              <w:rPr>
                <w:rFonts w:ascii="Arial" w:hAnsi="Arial" w:cs="Arial"/>
                <w:sz w:val="24"/>
                <w:szCs w:val="24"/>
                <w:lang w:val="es-MX"/>
              </w:rPr>
            </w:pPr>
            <w:r w:rsidRPr="00D63DD5">
              <w:rPr>
                <w:rFonts w:ascii="Arial" w:hAnsi="Arial" w:cs="Arial"/>
                <w:sz w:val="24"/>
                <w:szCs w:val="24"/>
                <w:lang w:val="es-MX"/>
              </w:rPr>
              <w:t>216.6</w:t>
            </w:r>
          </w:p>
        </w:tc>
        <w:tc>
          <w:tcPr>
            <w:tcW w:w="1134" w:type="dxa"/>
          </w:tcPr>
          <w:p w:rsidR="00BC491F" w:rsidRPr="00D63DD5" w:rsidRDefault="00BC491F" w:rsidP="00A82C8F">
            <w:pPr>
              <w:jc w:val="both"/>
              <w:rPr>
                <w:rFonts w:ascii="Arial" w:hAnsi="Arial" w:cs="Arial"/>
                <w:sz w:val="24"/>
                <w:szCs w:val="24"/>
                <w:lang w:val="es-MX"/>
              </w:rPr>
            </w:pPr>
            <w:r w:rsidRPr="00D63DD5">
              <w:rPr>
                <w:rFonts w:ascii="Arial" w:hAnsi="Arial" w:cs="Arial"/>
                <w:sz w:val="24"/>
                <w:szCs w:val="24"/>
                <w:lang w:val="es-MX"/>
              </w:rPr>
              <w:t>628.2</w:t>
            </w:r>
          </w:p>
        </w:tc>
        <w:tc>
          <w:tcPr>
            <w:tcW w:w="1276" w:type="dxa"/>
          </w:tcPr>
          <w:p w:rsidR="00BC491F" w:rsidRPr="00D63DD5" w:rsidRDefault="00BC491F" w:rsidP="00A82C8F">
            <w:pPr>
              <w:jc w:val="both"/>
              <w:rPr>
                <w:rFonts w:ascii="Arial" w:hAnsi="Arial" w:cs="Arial"/>
                <w:sz w:val="24"/>
                <w:szCs w:val="24"/>
                <w:lang w:val="es-MX"/>
              </w:rPr>
            </w:pPr>
            <w:r w:rsidRPr="00D63DD5">
              <w:rPr>
                <w:rFonts w:ascii="Arial" w:hAnsi="Arial" w:cs="Arial"/>
                <w:sz w:val="24"/>
                <w:szCs w:val="24"/>
                <w:lang w:val="es-MX"/>
              </w:rPr>
              <w:t>677.5</w:t>
            </w:r>
          </w:p>
        </w:tc>
        <w:tc>
          <w:tcPr>
            <w:tcW w:w="1073" w:type="dxa"/>
          </w:tcPr>
          <w:p w:rsidR="00BC491F" w:rsidRPr="00D63DD5" w:rsidRDefault="00BC491F" w:rsidP="00A82C8F">
            <w:pPr>
              <w:jc w:val="both"/>
              <w:rPr>
                <w:rFonts w:ascii="Arial" w:hAnsi="Arial" w:cs="Arial"/>
                <w:sz w:val="24"/>
                <w:szCs w:val="24"/>
                <w:lang w:val="es-MX"/>
              </w:rPr>
            </w:pPr>
            <w:r w:rsidRPr="00D63DD5">
              <w:rPr>
                <w:rFonts w:ascii="Arial" w:hAnsi="Arial" w:cs="Arial"/>
                <w:sz w:val="24"/>
                <w:szCs w:val="24"/>
                <w:lang w:val="es-MX"/>
              </w:rPr>
              <w:t>816.3</w:t>
            </w:r>
          </w:p>
        </w:tc>
      </w:tr>
      <w:tr w:rsidR="00BC491F" w:rsidRPr="00D63DD5" w:rsidTr="00A82C8F">
        <w:tc>
          <w:tcPr>
            <w:tcW w:w="1496" w:type="dxa"/>
          </w:tcPr>
          <w:p w:rsidR="00BC491F" w:rsidRPr="00D63DD5" w:rsidRDefault="00BC491F" w:rsidP="00A82C8F">
            <w:pPr>
              <w:jc w:val="both"/>
              <w:rPr>
                <w:rFonts w:ascii="Arial" w:hAnsi="Arial" w:cs="Arial"/>
                <w:sz w:val="24"/>
                <w:szCs w:val="24"/>
                <w:lang w:val="es-MX"/>
              </w:rPr>
            </w:pPr>
            <w:r w:rsidRPr="00D63DD5">
              <w:rPr>
                <w:rFonts w:ascii="Arial" w:hAnsi="Arial" w:cs="Arial"/>
                <w:sz w:val="24"/>
                <w:szCs w:val="24"/>
                <w:lang w:val="es-MX"/>
              </w:rPr>
              <w:t>1971</w:t>
            </w:r>
          </w:p>
        </w:tc>
        <w:tc>
          <w:tcPr>
            <w:tcW w:w="2723" w:type="dxa"/>
          </w:tcPr>
          <w:p w:rsidR="00BC491F" w:rsidRPr="00D63DD5" w:rsidRDefault="00BC491F" w:rsidP="00A82C8F">
            <w:pPr>
              <w:jc w:val="both"/>
              <w:rPr>
                <w:rFonts w:ascii="Arial" w:hAnsi="Arial" w:cs="Arial"/>
                <w:sz w:val="24"/>
                <w:szCs w:val="24"/>
                <w:lang w:val="es-MX"/>
              </w:rPr>
            </w:pPr>
            <w:r w:rsidRPr="00D63DD5">
              <w:rPr>
                <w:rFonts w:ascii="Arial" w:hAnsi="Arial" w:cs="Arial"/>
                <w:sz w:val="24"/>
                <w:szCs w:val="24"/>
                <w:lang w:val="es-MX"/>
              </w:rPr>
              <w:t>1077.6</w:t>
            </w:r>
          </w:p>
        </w:tc>
        <w:tc>
          <w:tcPr>
            <w:tcW w:w="1276" w:type="dxa"/>
          </w:tcPr>
          <w:p w:rsidR="00BC491F" w:rsidRPr="00D63DD5" w:rsidRDefault="00BC491F" w:rsidP="00A82C8F">
            <w:pPr>
              <w:jc w:val="both"/>
              <w:rPr>
                <w:rFonts w:ascii="Arial" w:hAnsi="Arial" w:cs="Arial"/>
                <w:sz w:val="24"/>
                <w:szCs w:val="24"/>
                <w:lang w:val="es-MX"/>
              </w:rPr>
            </w:pPr>
            <w:r w:rsidRPr="00D63DD5">
              <w:rPr>
                <w:rFonts w:ascii="Arial" w:hAnsi="Arial" w:cs="Arial"/>
                <w:sz w:val="24"/>
                <w:szCs w:val="24"/>
                <w:lang w:val="es-MX"/>
              </w:rPr>
              <w:t>230.8</w:t>
            </w:r>
          </w:p>
        </w:tc>
        <w:tc>
          <w:tcPr>
            <w:tcW w:w="1134" w:type="dxa"/>
          </w:tcPr>
          <w:p w:rsidR="00BC491F" w:rsidRPr="00D63DD5" w:rsidRDefault="00BC491F" w:rsidP="00A82C8F">
            <w:pPr>
              <w:jc w:val="both"/>
              <w:rPr>
                <w:rFonts w:ascii="Arial" w:hAnsi="Arial" w:cs="Arial"/>
                <w:sz w:val="24"/>
                <w:szCs w:val="24"/>
                <w:lang w:val="es-MX"/>
              </w:rPr>
            </w:pPr>
            <w:r w:rsidRPr="00D63DD5">
              <w:rPr>
                <w:rFonts w:ascii="Arial" w:hAnsi="Arial" w:cs="Arial"/>
                <w:sz w:val="24"/>
                <w:szCs w:val="24"/>
                <w:lang w:val="es-MX"/>
              </w:rPr>
              <w:t>712.8</w:t>
            </w:r>
          </w:p>
        </w:tc>
        <w:tc>
          <w:tcPr>
            <w:tcW w:w="1276" w:type="dxa"/>
          </w:tcPr>
          <w:p w:rsidR="00BC491F" w:rsidRPr="00D63DD5" w:rsidRDefault="00BC491F" w:rsidP="00A82C8F">
            <w:pPr>
              <w:jc w:val="both"/>
              <w:rPr>
                <w:rFonts w:ascii="Arial" w:hAnsi="Arial" w:cs="Arial"/>
                <w:sz w:val="24"/>
                <w:szCs w:val="24"/>
                <w:lang w:val="es-MX"/>
              </w:rPr>
            </w:pPr>
            <w:r w:rsidRPr="00D63DD5">
              <w:rPr>
                <w:rFonts w:ascii="Arial" w:hAnsi="Arial" w:cs="Arial"/>
                <w:sz w:val="24"/>
                <w:szCs w:val="24"/>
                <w:lang w:val="es-MX"/>
              </w:rPr>
              <w:t>776.2</w:t>
            </w:r>
          </w:p>
        </w:tc>
        <w:tc>
          <w:tcPr>
            <w:tcW w:w="1073" w:type="dxa"/>
          </w:tcPr>
          <w:p w:rsidR="00BC491F" w:rsidRPr="00D63DD5" w:rsidRDefault="00BC491F" w:rsidP="00A82C8F">
            <w:pPr>
              <w:jc w:val="both"/>
              <w:rPr>
                <w:rFonts w:ascii="Arial" w:hAnsi="Arial" w:cs="Arial"/>
                <w:sz w:val="24"/>
                <w:szCs w:val="24"/>
                <w:lang w:val="es-MX"/>
              </w:rPr>
            </w:pPr>
            <w:r w:rsidRPr="00D63DD5">
              <w:rPr>
                <w:rFonts w:ascii="Arial" w:hAnsi="Arial" w:cs="Arial"/>
                <w:sz w:val="24"/>
                <w:szCs w:val="24"/>
                <w:lang w:val="es-MX"/>
              </w:rPr>
              <w:t>903.1</w:t>
            </w:r>
          </w:p>
        </w:tc>
      </w:tr>
      <w:tr w:rsidR="00BC491F" w:rsidRPr="00D63DD5" w:rsidTr="00A82C8F">
        <w:tc>
          <w:tcPr>
            <w:tcW w:w="1496" w:type="dxa"/>
          </w:tcPr>
          <w:p w:rsidR="00BC491F" w:rsidRPr="00D63DD5" w:rsidRDefault="00BC491F" w:rsidP="00A82C8F">
            <w:pPr>
              <w:jc w:val="both"/>
              <w:rPr>
                <w:rFonts w:ascii="Arial" w:hAnsi="Arial" w:cs="Arial"/>
                <w:sz w:val="24"/>
                <w:szCs w:val="24"/>
                <w:lang w:val="es-MX"/>
              </w:rPr>
            </w:pPr>
            <w:r w:rsidRPr="00D63DD5">
              <w:rPr>
                <w:rFonts w:ascii="Arial" w:hAnsi="Arial" w:cs="Arial"/>
                <w:sz w:val="24"/>
                <w:szCs w:val="24"/>
                <w:lang w:val="es-MX"/>
              </w:rPr>
              <w:t>1972</w:t>
            </w:r>
          </w:p>
        </w:tc>
        <w:tc>
          <w:tcPr>
            <w:tcW w:w="2723" w:type="dxa"/>
          </w:tcPr>
          <w:p w:rsidR="00BC491F" w:rsidRPr="00D63DD5" w:rsidRDefault="00BC491F" w:rsidP="00A82C8F">
            <w:pPr>
              <w:jc w:val="both"/>
              <w:rPr>
                <w:rFonts w:ascii="Arial" w:hAnsi="Arial" w:cs="Arial"/>
                <w:sz w:val="24"/>
                <w:szCs w:val="24"/>
                <w:lang w:val="es-MX"/>
              </w:rPr>
            </w:pPr>
            <w:r w:rsidRPr="00D63DD5">
              <w:rPr>
                <w:rFonts w:ascii="Arial" w:hAnsi="Arial" w:cs="Arial"/>
                <w:sz w:val="24"/>
                <w:szCs w:val="24"/>
                <w:lang w:val="es-MX"/>
              </w:rPr>
              <w:t>1185.9</w:t>
            </w:r>
          </w:p>
        </w:tc>
        <w:tc>
          <w:tcPr>
            <w:tcW w:w="1276" w:type="dxa"/>
          </w:tcPr>
          <w:p w:rsidR="00BC491F" w:rsidRPr="00D63DD5" w:rsidRDefault="00BC491F" w:rsidP="00A82C8F">
            <w:pPr>
              <w:jc w:val="both"/>
              <w:rPr>
                <w:rFonts w:ascii="Arial" w:hAnsi="Arial" w:cs="Arial"/>
                <w:sz w:val="24"/>
                <w:szCs w:val="24"/>
                <w:lang w:val="es-MX"/>
              </w:rPr>
            </w:pPr>
            <w:r w:rsidRPr="00D63DD5">
              <w:rPr>
                <w:rFonts w:ascii="Arial" w:hAnsi="Arial" w:cs="Arial"/>
                <w:sz w:val="24"/>
                <w:szCs w:val="24"/>
                <w:lang w:val="es-MX"/>
              </w:rPr>
              <w:t>252.0</w:t>
            </w:r>
          </w:p>
        </w:tc>
        <w:tc>
          <w:tcPr>
            <w:tcW w:w="1134" w:type="dxa"/>
          </w:tcPr>
          <w:p w:rsidR="00BC491F" w:rsidRPr="00D63DD5" w:rsidRDefault="00BC491F" w:rsidP="00A82C8F">
            <w:pPr>
              <w:jc w:val="both"/>
              <w:rPr>
                <w:rFonts w:ascii="Arial" w:hAnsi="Arial" w:cs="Arial"/>
                <w:sz w:val="24"/>
                <w:szCs w:val="24"/>
                <w:lang w:val="es-MX"/>
              </w:rPr>
            </w:pPr>
            <w:r w:rsidRPr="00D63DD5">
              <w:rPr>
                <w:rFonts w:ascii="Arial" w:hAnsi="Arial" w:cs="Arial"/>
                <w:sz w:val="24"/>
                <w:szCs w:val="24"/>
                <w:lang w:val="es-MX"/>
              </w:rPr>
              <w:t>805.2</w:t>
            </w:r>
          </w:p>
        </w:tc>
        <w:tc>
          <w:tcPr>
            <w:tcW w:w="1276" w:type="dxa"/>
          </w:tcPr>
          <w:p w:rsidR="00BC491F" w:rsidRPr="00D63DD5" w:rsidRDefault="00BC491F" w:rsidP="00A82C8F">
            <w:pPr>
              <w:jc w:val="both"/>
              <w:rPr>
                <w:rFonts w:ascii="Arial" w:hAnsi="Arial" w:cs="Arial"/>
                <w:sz w:val="24"/>
                <w:szCs w:val="24"/>
                <w:lang w:val="es-MX"/>
              </w:rPr>
            </w:pPr>
            <w:r w:rsidRPr="00D63DD5">
              <w:rPr>
                <w:rFonts w:ascii="Arial" w:hAnsi="Arial" w:cs="Arial"/>
                <w:sz w:val="24"/>
                <w:szCs w:val="24"/>
                <w:lang w:val="es-MX"/>
              </w:rPr>
              <w:t>886.0</w:t>
            </w:r>
          </w:p>
        </w:tc>
        <w:tc>
          <w:tcPr>
            <w:tcW w:w="1073" w:type="dxa"/>
          </w:tcPr>
          <w:p w:rsidR="00BC491F" w:rsidRPr="00D63DD5" w:rsidRDefault="00BC491F" w:rsidP="00A82C8F">
            <w:pPr>
              <w:jc w:val="both"/>
              <w:rPr>
                <w:rFonts w:ascii="Arial" w:hAnsi="Arial" w:cs="Arial"/>
                <w:sz w:val="24"/>
                <w:szCs w:val="24"/>
                <w:lang w:val="es-MX"/>
              </w:rPr>
            </w:pPr>
            <w:r w:rsidRPr="00D63DD5">
              <w:rPr>
                <w:rFonts w:ascii="Arial" w:hAnsi="Arial" w:cs="Arial"/>
                <w:sz w:val="24"/>
                <w:szCs w:val="24"/>
                <w:lang w:val="es-MX"/>
              </w:rPr>
              <w:t>1023.0</w:t>
            </w:r>
          </w:p>
        </w:tc>
      </w:tr>
      <w:tr w:rsidR="00BC491F" w:rsidRPr="00D63DD5" w:rsidTr="00A82C8F">
        <w:tc>
          <w:tcPr>
            <w:tcW w:w="1496" w:type="dxa"/>
          </w:tcPr>
          <w:p w:rsidR="00BC491F" w:rsidRPr="00D63DD5" w:rsidRDefault="00BC491F" w:rsidP="00A82C8F">
            <w:pPr>
              <w:jc w:val="both"/>
              <w:rPr>
                <w:rFonts w:ascii="Arial" w:hAnsi="Arial" w:cs="Arial"/>
                <w:sz w:val="24"/>
                <w:szCs w:val="24"/>
                <w:lang w:val="es-MX"/>
              </w:rPr>
            </w:pPr>
            <w:r w:rsidRPr="00D63DD5">
              <w:rPr>
                <w:rFonts w:ascii="Arial" w:hAnsi="Arial" w:cs="Arial"/>
                <w:sz w:val="24"/>
                <w:szCs w:val="24"/>
                <w:lang w:val="es-MX"/>
              </w:rPr>
              <w:t>1973</w:t>
            </w:r>
          </w:p>
        </w:tc>
        <w:tc>
          <w:tcPr>
            <w:tcW w:w="2723" w:type="dxa"/>
          </w:tcPr>
          <w:p w:rsidR="00BC491F" w:rsidRPr="00D63DD5" w:rsidRDefault="00BC491F" w:rsidP="00A82C8F">
            <w:pPr>
              <w:jc w:val="both"/>
              <w:rPr>
                <w:rFonts w:ascii="Arial" w:hAnsi="Arial" w:cs="Arial"/>
                <w:sz w:val="24"/>
                <w:szCs w:val="24"/>
                <w:lang w:val="es-MX"/>
              </w:rPr>
            </w:pPr>
            <w:r w:rsidRPr="00D63DD5">
              <w:rPr>
                <w:rFonts w:ascii="Arial" w:hAnsi="Arial" w:cs="Arial"/>
                <w:sz w:val="24"/>
                <w:szCs w:val="24"/>
                <w:lang w:val="es-MX"/>
              </w:rPr>
              <w:t>1326.8</w:t>
            </w:r>
          </w:p>
        </w:tc>
        <w:tc>
          <w:tcPr>
            <w:tcW w:w="1276" w:type="dxa"/>
          </w:tcPr>
          <w:p w:rsidR="00BC491F" w:rsidRPr="00D63DD5" w:rsidRDefault="00BC491F" w:rsidP="00A82C8F">
            <w:pPr>
              <w:jc w:val="both"/>
              <w:rPr>
                <w:rFonts w:ascii="Arial" w:hAnsi="Arial" w:cs="Arial"/>
                <w:sz w:val="24"/>
                <w:szCs w:val="24"/>
                <w:lang w:val="es-MX"/>
              </w:rPr>
            </w:pPr>
            <w:r w:rsidRPr="00D63DD5">
              <w:rPr>
                <w:rFonts w:ascii="Arial" w:hAnsi="Arial" w:cs="Arial"/>
                <w:sz w:val="24"/>
                <w:szCs w:val="24"/>
                <w:lang w:val="es-MX"/>
              </w:rPr>
              <w:t>265.9</w:t>
            </w:r>
          </w:p>
        </w:tc>
        <w:tc>
          <w:tcPr>
            <w:tcW w:w="1134" w:type="dxa"/>
          </w:tcPr>
          <w:p w:rsidR="00BC491F" w:rsidRPr="00D63DD5" w:rsidRDefault="00BC491F" w:rsidP="00A82C8F">
            <w:pPr>
              <w:jc w:val="both"/>
              <w:rPr>
                <w:rFonts w:ascii="Arial" w:hAnsi="Arial" w:cs="Arial"/>
                <w:sz w:val="24"/>
                <w:szCs w:val="24"/>
                <w:lang w:val="es-MX"/>
              </w:rPr>
            </w:pPr>
            <w:r w:rsidRPr="00D63DD5">
              <w:rPr>
                <w:rFonts w:ascii="Arial" w:hAnsi="Arial" w:cs="Arial"/>
                <w:sz w:val="24"/>
                <w:szCs w:val="24"/>
                <w:lang w:val="es-MX"/>
              </w:rPr>
              <w:t>861.0</w:t>
            </w:r>
          </w:p>
        </w:tc>
        <w:tc>
          <w:tcPr>
            <w:tcW w:w="1276" w:type="dxa"/>
          </w:tcPr>
          <w:p w:rsidR="00BC491F" w:rsidRPr="00D63DD5" w:rsidRDefault="00BC491F" w:rsidP="00A82C8F">
            <w:pPr>
              <w:jc w:val="both"/>
              <w:rPr>
                <w:rFonts w:ascii="Arial" w:hAnsi="Arial" w:cs="Arial"/>
                <w:sz w:val="24"/>
                <w:szCs w:val="24"/>
                <w:lang w:val="es-MX"/>
              </w:rPr>
            </w:pPr>
            <w:r w:rsidRPr="00D63DD5">
              <w:rPr>
                <w:rFonts w:ascii="Arial" w:hAnsi="Arial" w:cs="Arial"/>
                <w:sz w:val="24"/>
                <w:szCs w:val="24"/>
                <w:lang w:val="es-MX"/>
              </w:rPr>
              <w:t>985.0</w:t>
            </w:r>
          </w:p>
        </w:tc>
        <w:tc>
          <w:tcPr>
            <w:tcW w:w="1073" w:type="dxa"/>
          </w:tcPr>
          <w:p w:rsidR="00BC491F" w:rsidRPr="00D63DD5" w:rsidRDefault="00BC491F" w:rsidP="00A82C8F">
            <w:pPr>
              <w:jc w:val="both"/>
              <w:rPr>
                <w:rFonts w:ascii="Arial" w:hAnsi="Arial" w:cs="Arial"/>
                <w:sz w:val="24"/>
                <w:szCs w:val="24"/>
                <w:lang w:val="es-MX"/>
              </w:rPr>
            </w:pPr>
            <w:r w:rsidRPr="00D63DD5">
              <w:rPr>
                <w:rFonts w:ascii="Arial" w:hAnsi="Arial" w:cs="Arial"/>
                <w:sz w:val="24"/>
                <w:szCs w:val="24"/>
                <w:lang w:val="es-MX"/>
              </w:rPr>
              <w:t>1141.7</w:t>
            </w:r>
          </w:p>
        </w:tc>
      </w:tr>
      <w:tr w:rsidR="00BC491F" w:rsidRPr="00D63DD5" w:rsidTr="00A82C8F">
        <w:tc>
          <w:tcPr>
            <w:tcW w:w="1496" w:type="dxa"/>
          </w:tcPr>
          <w:p w:rsidR="00BC491F" w:rsidRPr="00D63DD5" w:rsidRDefault="00BC491F" w:rsidP="00A82C8F">
            <w:pPr>
              <w:jc w:val="both"/>
              <w:rPr>
                <w:rFonts w:ascii="Arial" w:hAnsi="Arial" w:cs="Arial"/>
                <w:sz w:val="24"/>
                <w:szCs w:val="24"/>
                <w:lang w:val="es-MX"/>
              </w:rPr>
            </w:pPr>
            <w:r w:rsidRPr="00D63DD5">
              <w:rPr>
                <w:rFonts w:ascii="Arial" w:hAnsi="Arial" w:cs="Arial"/>
                <w:sz w:val="24"/>
                <w:szCs w:val="24"/>
                <w:lang w:val="es-MX"/>
              </w:rPr>
              <w:t>1974</w:t>
            </w:r>
          </w:p>
        </w:tc>
        <w:tc>
          <w:tcPr>
            <w:tcW w:w="2723" w:type="dxa"/>
          </w:tcPr>
          <w:p w:rsidR="00BC491F" w:rsidRPr="00D63DD5" w:rsidRDefault="00BC491F" w:rsidP="00A82C8F">
            <w:pPr>
              <w:jc w:val="both"/>
              <w:rPr>
                <w:rFonts w:ascii="Arial" w:hAnsi="Arial" w:cs="Arial"/>
                <w:sz w:val="24"/>
                <w:szCs w:val="24"/>
                <w:lang w:val="es-MX"/>
              </w:rPr>
            </w:pPr>
            <w:r w:rsidRPr="00D63DD5">
              <w:rPr>
                <w:rFonts w:ascii="Arial" w:hAnsi="Arial" w:cs="Arial"/>
                <w:sz w:val="24"/>
                <w:szCs w:val="24"/>
                <w:lang w:val="es-MX"/>
              </w:rPr>
              <w:t>1434.2</w:t>
            </w:r>
          </w:p>
        </w:tc>
        <w:tc>
          <w:tcPr>
            <w:tcW w:w="1276" w:type="dxa"/>
          </w:tcPr>
          <w:p w:rsidR="00BC491F" w:rsidRPr="00D63DD5" w:rsidRDefault="00BC491F" w:rsidP="00A82C8F">
            <w:pPr>
              <w:jc w:val="both"/>
              <w:rPr>
                <w:rFonts w:ascii="Arial" w:hAnsi="Arial" w:cs="Arial"/>
                <w:sz w:val="24"/>
                <w:szCs w:val="24"/>
                <w:lang w:val="es-MX"/>
              </w:rPr>
            </w:pPr>
            <w:r w:rsidRPr="00D63DD5">
              <w:rPr>
                <w:rFonts w:ascii="Arial" w:hAnsi="Arial" w:cs="Arial"/>
                <w:sz w:val="24"/>
                <w:szCs w:val="24"/>
                <w:lang w:val="es-MX"/>
              </w:rPr>
              <w:t>277.6</w:t>
            </w:r>
          </w:p>
        </w:tc>
        <w:tc>
          <w:tcPr>
            <w:tcW w:w="1134" w:type="dxa"/>
          </w:tcPr>
          <w:p w:rsidR="00BC491F" w:rsidRPr="00D63DD5" w:rsidRDefault="00BC491F" w:rsidP="00A82C8F">
            <w:pPr>
              <w:jc w:val="both"/>
              <w:rPr>
                <w:rFonts w:ascii="Arial" w:hAnsi="Arial" w:cs="Arial"/>
                <w:sz w:val="24"/>
                <w:szCs w:val="24"/>
                <w:lang w:val="es-MX"/>
              </w:rPr>
            </w:pPr>
            <w:r w:rsidRPr="00D63DD5">
              <w:rPr>
                <w:rFonts w:ascii="Arial" w:hAnsi="Arial" w:cs="Arial"/>
                <w:sz w:val="24"/>
                <w:szCs w:val="24"/>
                <w:lang w:val="es-MX"/>
              </w:rPr>
              <w:t>908.5</w:t>
            </w:r>
          </w:p>
        </w:tc>
        <w:tc>
          <w:tcPr>
            <w:tcW w:w="1276" w:type="dxa"/>
          </w:tcPr>
          <w:p w:rsidR="00BC491F" w:rsidRPr="00D63DD5" w:rsidRDefault="00BC491F" w:rsidP="00A82C8F">
            <w:pPr>
              <w:jc w:val="both"/>
              <w:rPr>
                <w:rFonts w:ascii="Arial" w:hAnsi="Arial" w:cs="Arial"/>
                <w:sz w:val="24"/>
                <w:szCs w:val="24"/>
                <w:lang w:val="es-MX"/>
              </w:rPr>
            </w:pPr>
            <w:r w:rsidRPr="00D63DD5">
              <w:rPr>
                <w:rFonts w:ascii="Arial" w:hAnsi="Arial" w:cs="Arial"/>
                <w:sz w:val="24"/>
                <w:szCs w:val="24"/>
                <w:lang w:val="es-MX"/>
              </w:rPr>
              <w:t>1070.5</w:t>
            </w:r>
          </w:p>
        </w:tc>
        <w:tc>
          <w:tcPr>
            <w:tcW w:w="1073" w:type="dxa"/>
          </w:tcPr>
          <w:p w:rsidR="00BC491F" w:rsidRPr="00D63DD5" w:rsidRDefault="00BC491F" w:rsidP="00A82C8F">
            <w:pPr>
              <w:jc w:val="both"/>
              <w:rPr>
                <w:rFonts w:ascii="Arial" w:hAnsi="Arial" w:cs="Arial"/>
                <w:sz w:val="24"/>
                <w:szCs w:val="24"/>
                <w:lang w:val="es-MX"/>
              </w:rPr>
            </w:pPr>
            <w:r w:rsidRPr="00D63DD5">
              <w:rPr>
                <w:rFonts w:ascii="Arial" w:hAnsi="Arial" w:cs="Arial"/>
                <w:sz w:val="24"/>
                <w:szCs w:val="24"/>
                <w:lang w:val="es-MX"/>
              </w:rPr>
              <w:t>1249.3</w:t>
            </w:r>
          </w:p>
        </w:tc>
      </w:tr>
      <w:tr w:rsidR="00BC491F" w:rsidRPr="00D63DD5" w:rsidTr="00A82C8F">
        <w:tc>
          <w:tcPr>
            <w:tcW w:w="1496" w:type="dxa"/>
          </w:tcPr>
          <w:p w:rsidR="00BC491F" w:rsidRPr="00D63DD5" w:rsidRDefault="00BC491F" w:rsidP="00A82C8F">
            <w:pPr>
              <w:jc w:val="both"/>
              <w:rPr>
                <w:rFonts w:ascii="Arial" w:hAnsi="Arial" w:cs="Arial"/>
                <w:sz w:val="24"/>
                <w:szCs w:val="24"/>
                <w:lang w:val="es-MX"/>
              </w:rPr>
            </w:pPr>
            <w:r w:rsidRPr="00D63DD5">
              <w:rPr>
                <w:rFonts w:ascii="Arial" w:hAnsi="Arial" w:cs="Arial"/>
                <w:sz w:val="24"/>
                <w:szCs w:val="24"/>
                <w:lang w:val="es-MX"/>
              </w:rPr>
              <w:t>1975</w:t>
            </w:r>
          </w:p>
        </w:tc>
        <w:tc>
          <w:tcPr>
            <w:tcW w:w="2723" w:type="dxa"/>
          </w:tcPr>
          <w:p w:rsidR="00BC491F" w:rsidRPr="00D63DD5" w:rsidRDefault="00BC491F" w:rsidP="00A82C8F">
            <w:pPr>
              <w:jc w:val="both"/>
              <w:rPr>
                <w:rFonts w:ascii="Arial" w:hAnsi="Arial" w:cs="Arial"/>
                <w:sz w:val="24"/>
                <w:szCs w:val="24"/>
                <w:lang w:val="es-MX"/>
              </w:rPr>
            </w:pPr>
            <w:r w:rsidRPr="00D63DD5">
              <w:rPr>
                <w:rFonts w:ascii="Arial" w:hAnsi="Arial" w:cs="Arial"/>
                <w:sz w:val="24"/>
                <w:szCs w:val="24"/>
                <w:lang w:val="es-MX"/>
              </w:rPr>
              <w:t>1549.2</w:t>
            </w:r>
          </w:p>
        </w:tc>
        <w:tc>
          <w:tcPr>
            <w:tcW w:w="1276" w:type="dxa"/>
          </w:tcPr>
          <w:p w:rsidR="00BC491F" w:rsidRPr="00D63DD5" w:rsidRDefault="00BC491F" w:rsidP="00A82C8F">
            <w:pPr>
              <w:jc w:val="both"/>
              <w:rPr>
                <w:rFonts w:ascii="Arial" w:hAnsi="Arial" w:cs="Arial"/>
                <w:sz w:val="24"/>
                <w:szCs w:val="24"/>
                <w:lang w:val="es-MX"/>
              </w:rPr>
            </w:pPr>
            <w:r w:rsidRPr="00D63DD5">
              <w:rPr>
                <w:rFonts w:ascii="Arial" w:hAnsi="Arial" w:cs="Arial"/>
                <w:sz w:val="24"/>
                <w:szCs w:val="24"/>
                <w:lang w:val="es-MX"/>
              </w:rPr>
              <w:t>291.2</w:t>
            </w:r>
          </w:p>
        </w:tc>
        <w:tc>
          <w:tcPr>
            <w:tcW w:w="1134" w:type="dxa"/>
          </w:tcPr>
          <w:p w:rsidR="00BC491F" w:rsidRPr="00D63DD5" w:rsidRDefault="00BC491F" w:rsidP="00A82C8F">
            <w:pPr>
              <w:jc w:val="both"/>
              <w:rPr>
                <w:rFonts w:ascii="Arial" w:hAnsi="Arial" w:cs="Arial"/>
                <w:sz w:val="24"/>
                <w:szCs w:val="24"/>
                <w:lang w:val="es-MX"/>
              </w:rPr>
            </w:pPr>
            <w:r w:rsidRPr="00D63DD5">
              <w:rPr>
                <w:rFonts w:ascii="Arial" w:hAnsi="Arial" w:cs="Arial"/>
                <w:sz w:val="24"/>
                <w:szCs w:val="24"/>
                <w:lang w:val="es-MX"/>
              </w:rPr>
              <w:t>1023.3</w:t>
            </w:r>
          </w:p>
        </w:tc>
        <w:tc>
          <w:tcPr>
            <w:tcW w:w="1276" w:type="dxa"/>
          </w:tcPr>
          <w:p w:rsidR="00BC491F" w:rsidRPr="00D63DD5" w:rsidRDefault="00BC491F" w:rsidP="00A82C8F">
            <w:pPr>
              <w:jc w:val="both"/>
              <w:rPr>
                <w:rFonts w:ascii="Arial" w:hAnsi="Arial" w:cs="Arial"/>
                <w:sz w:val="24"/>
                <w:szCs w:val="24"/>
                <w:lang w:val="es-MX"/>
              </w:rPr>
            </w:pPr>
            <w:r w:rsidRPr="00D63DD5">
              <w:rPr>
                <w:rFonts w:ascii="Arial" w:hAnsi="Arial" w:cs="Arial"/>
                <w:sz w:val="24"/>
                <w:szCs w:val="24"/>
                <w:lang w:val="es-MX"/>
              </w:rPr>
              <w:t>1174.2</w:t>
            </w:r>
          </w:p>
        </w:tc>
        <w:tc>
          <w:tcPr>
            <w:tcW w:w="1073" w:type="dxa"/>
          </w:tcPr>
          <w:p w:rsidR="00BC491F" w:rsidRPr="00D63DD5" w:rsidRDefault="00BC491F" w:rsidP="00A82C8F">
            <w:pPr>
              <w:jc w:val="both"/>
              <w:rPr>
                <w:rFonts w:ascii="Arial" w:hAnsi="Arial" w:cs="Arial"/>
                <w:sz w:val="24"/>
                <w:szCs w:val="24"/>
                <w:lang w:val="es-MX"/>
              </w:rPr>
            </w:pPr>
            <w:r w:rsidRPr="00D63DD5">
              <w:rPr>
                <w:rFonts w:ascii="Arial" w:hAnsi="Arial" w:cs="Arial"/>
                <w:sz w:val="24"/>
                <w:szCs w:val="24"/>
                <w:lang w:val="es-MX"/>
              </w:rPr>
              <w:t>1367.9</w:t>
            </w:r>
          </w:p>
        </w:tc>
      </w:tr>
      <w:tr w:rsidR="00BC491F" w:rsidRPr="00D63DD5" w:rsidTr="00A82C8F">
        <w:tc>
          <w:tcPr>
            <w:tcW w:w="1496" w:type="dxa"/>
          </w:tcPr>
          <w:p w:rsidR="00BC491F" w:rsidRPr="00D63DD5" w:rsidRDefault="00BC491F" w:rsidP="00A82C8F">
            <w:pPr>
              <w:jc w:val="both"/>
              <w:rPr>
                <w:rFonts w:ascii="Arial" w:hAnsi="Arial" w:cs="Arial"/>
                <w:sz w:val="24"/>
                <w:szCs w:val="24"/>
                <w:lang w:val="es-MX"/>
              </w:rPr>
            </w:pPr>
            <w:r w:rsidRPr="00D63DD5">
              <w:rPr>
                <w:rFonts w:ascii="Arial" w:hAnsi="Arial" w:cs="Arial"/>
                <w:sz w:val="24"/>
                <w:szCs w:val="24"/>
                <w:lang w:val="es-MX"/>
              </w:rPr>
              <w:t>1976</w:t>
            </w:r>
          </w:p>
        </w:tc>
        <w:tc>
          <w:tcPr>
            <w:tcW w:w="2723" w:type="dxa"/>
          </w:tcPr>
          <w:p w:rsidR="00BC491F" w:rsidRPr="00D63DD5" w:rsidRDefault="00BC491F" w:rsidP="00A82C8F">
            <w:pPr>
              <w:jc w:val="both"/>
              <w:rPr>
                <w:rFonts w:ascii="Arial" w:hAnsi="Arial" w:cs="Arial"/>
                <w:sz w:val="24"/>
                <w:szCs w:val="24"/>
                <w:lang w:val="es-MX"/>
              </w:rPr>
            </w:pPr>
            <w:r w:rsidRPr="00D63DD5">
              <w:rPr>
                <w:rFonts w:ascii="Arial" w:hAnsi="Arial" w:cs="Arial"/>
                <w:sz w:val="24"/>
                <w:szCs w:val="24"/>
                <w:lang w:val="es-MX"/>
              </w:rPr>
              <w:t>1718.0</w:t>
            </w:r>
          </w:p>
        </w:tc>
        <w:tc>
          <w:tcPr>
            <w:tcW w:w="1276" w:type="dxa"/>
          </w:tcPr>
          <w:p w:rsidR="00BC491F" w:rsidRPr="00D63DD5" w:rsidRDefault="00BC491F" w:rsidP="00A82C8F">
            <w:pPr>
              <w:jc w:val="both"/>
              <w:rPr>
                <w:rFonts w:ascii="Arial" w:hAnsi="Arial" w:cs="Arial"/>
                <w:sz w:val="24"/>
                <w:szCs w:val="24"/>
                <w:lang w:val="es-MX"/>
              </w:rPr>
            </w:pPr>
            <w:r w:rsidRPr="00D63DD5">
              <w:rPr>
                <w:rFonts w:ascii="Arial" w:hAnsi="Arial" w:cs="Arial"/>
                <w:sz w:val="24"/>
                <w:szCs w:val="24"/>
                <w:lang w:val="es-MX"/>
              </w:rPr>
              <w:t>310.4</w:t>
            </w:r>
          </w:p>
        </w:tc>
        <w:tc>
          <w:tcPr>
            <w:tcW w:w="1134" w:type="dxa"/>
          </w:tcPr>
          <w:p w:rsidR="00BC491F" w:rsidRPr="00D63DD5" w:rsidRDefault="00BC491F" w:rsidP="00A82C8F">
            <w:pPr>
              <w:jc w:val="both"/>
              <w:rPr>
                <w:rFonts w:ascii="Arial" w:hAnsi="Arial" w:cs="Arial"/>
                <w:sz w:val="24"/>
                <w:szCs w:val="24"/>
                <w:lang w:val="es-MX"/>
              </w:rPr>
            </w:pPr>
            <w:r w:rsidRPr="00D63DD5">
              <w:rPr>
                <w:rFonts w:ascii="Arial" w:hAnsi="Arial" w:cs="Arial"/>
                <w:sz w:val="24"/>
                <w:szCs w:val="24"/>
                <w:lang w:val="es-MX"/>
              </w:rPr>
              <w:t>1163.6</w:t>
            </w:r>
          </w:p>
        </w:tc>
        <w:tc>
          <w:tcPr>
            <w:tcW w:w="1276" w:type="dxa"/>
          </w:tcPr>
          <w:p w:rsidR="00BC491F" w:rsidRPr="00D63DD5" w:rsidRDefault="00BC491F" w:rsidP="00A82C8F">
            <w:pPr>
              <w:jc w:val="both"/>
              <w:rPr>
                <w:rFonts w:ascii="Arial" w:hAnsi="Arial" w:cs="Arial"/>
                <w:sz w:val="24"/>
                <w:szCs w:val="24"/>
                <w:lang w:val="es-MX"/>
              </w:rPr>
            </w:pPr>
            <w:r w:rsidRPr="00D63DD5">
              <w:rPr>
                <w:rFonts w:ascii="Arial" w:hAnsi="Arial" w:cs="Arial"/>
                <w:sz w:val="24"/>
                <w:szCs w:val="24"/>
                <w:lang w:val="es-MX"/>
              </w:rPr>
              <w:t>1311.9</w:t>
            </w:r>
          </w:p>
        </w:tc>
        <w:tc>
          <w:tcPr>
            <w:tcW w:w="1073" w:type="dxa"/>
          </w:tcPr>
          <w:p w:rsidR="00BC491F" w:rsidRPr="00D63DD5" w:rsidRDefault="00BC491F" w:rsidP="00A82C8F">
            <w:pPr>
              <w:jc w:val="both"/>
              <w:rPr>
                <w:rFonts w:ascii="Arial" w:hAnsi="Arial" w:cs="Arial"/>
                <w:sz w:val="24"/>
                <w:szCs w:val="24"/>
                <w:lang w:val="es-MX"/>
              </w:rPr>
            </w:pPr>
            <w:r w:rsidRPr="00D63DD5">
              <w:rPr>
                <w:rFonts w:ascii="Arial" w:hAnsi="Arial" w:cs="Arial"/>
                <w:sz w:val="24"/>
                <w:szCs w:val="24"/>
                <w:lang w:val="es-MX"/>
              </w:rPr>
              <w:t>1516.6</w:t>
            </w:r>
          </w:p>
        </w:tc>
      </w:tr>
      <w:tr w:rsidR="00BC491F" w:rsidRPr="00D63DD5" w:rsidTr="00A82C8F">
        <w:trPr>
          <w:trHeight w:val="70"/>
        </w:trPr>
        <w:tc>
          <w:tcPr>
            <w:tcW w:w="1496" w:type="dxa"/>
          </w:tcPr>
          <w:p w:rsidR="00BC491F" w:rsidRPr="00D63DD5" w:rsidRDefault="00BC491F" w:rsidP="00A82C8F">
            <w:pPr>
              <w:jc w:val="both"/>
              <w:rPr>
                <w:rFonts w:ascii="Arial" w:hAnsi="Arial" w:cs="Arial"/>
                <w:sz w:val="24"/>
                <w:szCs w:val="24"/>
                <w:lang w:val="es-MX"/>
              </w:rPr>
            </w:pPr>
            <w:r w:rsidRPr="00D63DD5">
              <w:rPr>
                <w:rFonts w:ascii="Arial" w:hAnsi="Arial" w:cs="Arial"/>
                <w:sz w:val="24"/>
                <w:szCs w:val="24"/>
                <w:lang w:val="es-MX"/>
              </w:rPr>
              <w:t>1977</w:t>
            </w:r>
          </w:p>
        </w:tc>
        <w:tc>
          <w:tcPr>
            <w:tcW w:w="2723" w:type="dxa"/>
          </w:tcPr>
          <w:p w:rsidR="00BC491F" w:rsidRPr="00D63DD5" w:rsidRDefault="00BC491F" w:rsidP="00A82C8F">
            <w:pPr>
              <w:jc w:val="both"/>
              <w:rPr>
                <w:rFonts w:ascii="Arial" w:hAnsi="Arial" w:cs="Arial"/>
                <w:sz w:val="24"/>
                <w:szCs w:val="24"/>
                <w:lang w:val="es-MX"/>
              </w:rPr>
            </w:pPr>
            <w:r w:rsidRPr="00D63DD5">
              <w:rPr>
                <w:rFonts w:ascii="Arial" w:hAnsi="Arial" w:cs="Arial"/>
                <w:sz w:val="24"/>
                <w:szCs w:val="24"/>
                <w:lang w:val="es-MX"/>
              </w:rPr>
              <w:t>1918.3</w:t>
            </w:r>
          </w:p>
        </w:tc>
        <w:tc>
          <w:tcPr>
            <w:tcW w:w="1276" w:type="dxa"/>
          </w:tcPr>
          <w:p w:rsidR="00BC491F" w:rsidRPr="00D63DD5" w:rsidRDefault="00BC491F" w:rsidP="00A82C8F">
            <w:pPr>
              <w:jc w:val="both"/>
              <w:rPr>
                <w:rFonts w:ascii="Arial" w:hAnsi="Arial" w:cs="Arial"/>
                <w:sz w:val="24"/>
                <w:szCs w:val="24"/>
                <w:lang w:val="es-MX"/>
              </w:rPr>
            </w:pPr>
            <w:r w:rsidRPr="00D63DD5">
              <w:rPr>
                <w:rFonts w:ascii="Arial" w:hAnsi="Arial" w:cs="Arial"/>
                <w:sz w:val="24"/>
                <w:szCs w:val="24"/>
                <w:lang w:val="es-MX"/>
              </w:rPr>
              <w:t>335.4</w:t>
            </w:r>
          </w:p>
        </w:tc>
        <w:tc>
          <w:tcPr>
            <w:tcW w:w="1134" w:type="dxa"/>
          </w:tcPr>
          <w:p w:rsidR="00BC491F" w:rsidRPr="00D63DD5" w:rsidRDefault="00BC491F" w:rsidP="00A82C8F">
            <w:pPr>
              <w:jc w:val="both"/>
              <w:rPr>
                <w:rFonts w:ascii="Arial" w:hAnsi="Arial" w:cs="Arial"/>
                <w:sz w:val="24"/>
                <w:szCs w:val="24"/>
                <w:lang w:val="es-MX"/>
              </w:rPr>
            </w:pPr>
            <w:r w:rsidRPr="00D63DD5">
              <w:rPr>
                <w:rFonts w:ascii="Arial" w:hAnsi="Arial" w:cs="Arial"/>
                <w:sz w:val="24"/>
                <w:szCs w:val="24"/>
                <w:lang w:val="es-MX"/>
              </w:rPr>
              <w:t>1286.7</w:t>
            </w:r>
          </w:p>
        </w:tc>
        <w:tc>
          <w:tcPr>
            <w:tcW w:w="1276" w:type="dxa"/>
          </w:tcPr>
          <w:p w:rsidR="00BC491F" w:rsidRPr="00D63DD5" w:rsidRDefault="00BC491F" w:rsidP="00A82C8F">
            <w:pPr>
              <w:jc w:val="both"/>
              <w:rPr>
                <w:rFonts w:ascii="Arial" w:hAnsi="Arial" w:cs="Arial"/>
                <w:sz w:val="24"/>
                <w:szCs w:val="24"/>
                <w:lang w:val="es-MX"/>
              </w:rPr>
            </w:pPr>
            <w:r w:rsidRPr="00D63DD5">
              <w:rPr>
                <w:rFonts w:ascii="Arial" w:hAnsi="Arial" w:cs="Arial"/>
                <w:sz w:val="24"/>
                <w:szCs w:val="24"/>
                <w:lang w:val="es-MX"/>
              </w:rPr>
              <w:t>1472.2</w:t>
            </w:r>
          </w:p>
        </w:tc>
        <w:tc>
          <w:tcPr>
            <w:tcW w:w="1073" w:type="dxa"/>
          </w:tcPr>
          <w:p w:rsidR="00BC491F" w:rsidRPr="00D63DD5" w:rsidRDefault="00BC491F" w:rsidP="00A82C8F">
            <w:pPr>
              <w:jc w:val="both"/>
              <w:rPr>
                <w:rFonts w:ascii="Arial" w:hAnsi="Arial" w:cs="Arial"/>
                <w:sz w:val="24"/>
                <w:szCs w:val="24"/>
                <w:lang w:val="es-MX"/>
              </w:rPr>
            </w:pPr>
            <w:r w:rsidRPr="00D63DD5">
              <w:rPr>
                <w:rFonts w:ascii="Arial" w:hAnsi="Arial" w:cs="Arial"/>
                <w:sz w:val="24"/>
                <w:szCs w:val="24"/>
                <w:lang w:val="es-MX"/>
              </w:rPr>
              <w:t>1704.7</w:t>
            </w:r>
          </w:p>
        </w:tc>
      </w:tr>
      <w:tr w:rsidR="00BC491F" w:rsidRPr="00D63DD5" w:rsidTr="00A82C8F">
        <w:trPr>
          <w:trHeight w:val="70"/>
        </w:trPr>
        <w:tc>
          <w:tcPr>
            <w:tcW w:w="1496" w:type="dxa"/>
          </w:tcPr>
          <w:p w:rsidR="00BC491F" w:rsidRPr="00D63DD5" w:rsidRDefault="00BC491F" w:rsidP="00A82C8F">
            <w:pPr>
              <w:jc w:val="both"/>
              <w:rPr>
                <w:rFonts w:ascii="Arial" w:hAnsi="Arial" w:cs="Arial"/>
                <w:sz w:val="24"/>
                <w:szCs w:val="24"/>
                <w:lang w:val="es-MX"/>
              </w:rPr>
            </w:pPr>
            <w:r w:rsidRPr="00D63DD5">
              <w:rPr>
                <w:rFonts w:ascii="Arial" w:hAnsi="Arial" w:cs="Arial"/>
                <w:sz w:val="24"/>
                <w:szCs w:val="24"/>
                <w:lang w:val="es-MX"/>
              </w:rPr>
              <w:t>1978</w:t>
            </w:r>
          </w:p>
        </w:tc>
        <w:tc>
          <w:tcPr>
            <w:tcW w:w="2723" w:type="dxa"/>
          </w:tcPr>
          <w:p w:rsidR="00BC491F" w:rsidRPr="00D63DD5" w:rsidRDefault="00BC491F" w:rsidP="00A82C8F">
            <w:pPr>
              <w:jc w:val="both"/>
              <w:rPr>
                <w:rFonts w:ascii="Arial" w:hAnsi="Arial" w:cs="Arial"/>
                <w:sz w:val="24"/>
                <w:szCs w:val="24"/>
                <w:lang w:val="es-MX"/>
              </w:rPr>
            </w:pPr>
            <w:r w:rsidRPr="00D63DD5">
              <w:rPr>
                <w:rFonts w:ascii="Arial" w:hAnsi="Arial" w:cs="Arial"/>
                <w:sz w:val="24"/>
                <w:szCs w:val="24"/>
                <w:lang w:val="es-MX"/>
              </w:rPr>
              <w:t>2163.9</w:t>
            </w:r>
          </w:p>
        </w:tc>
        <w:tc>
          <w:tcPr>
            <w:tcW w:w="1276" w:type="dxa"/>
          </w:tcPr>
          <w:p w:rsidR="00BC491F" w:rsidRPr="00D63DD5" w:rsidRDefault="00BC491F" w:rsidP="00A82C8F">
            <w:pPr>
              <w:jc w:val="both"/>
              <w:rPr>
                <w:rFonts w:ascii="Arial" w:hAnsi="Arial" w:cs="Arial"/>
                <w:sz w:val="24"/>
                <w:szCs w:val="24"/>
                <w:lang w:val="es-MX"/>
              </w:rPr>
            </w:pPr>
            <w:r w:rsidRPr="00D63DD5">
              <w:rPr>
                <w:rFonts w:ascii="Arial" w:hAnsi="Arial" w:cs="Arial"/>
                <w:sz w:val="24"/>
                <w:szCs w:val="24"/>
                <w:lang w:val="es-MX"/>
              </w:rPr>
              <w:t>363.1</w:t>
            </w:r>
          </w:p>
        </w:tc>
        <w:tc>
          <w:tcPr>
            <w:tcW w:w="1134" w:type="dxa"/>
          </w:tcPr>
          <w:p w:rsidR="00BC491F" w:rsidRPr="00D63DD5" w:rsidRDefault="00BC491F" w:rsidP="00A82C8F">
            <w:pPr>
              <w:jc w:val="both"/>
              <w:rPr>
                <w:rFonts w:ascii="Arial" w:hAnsi="Arial" w:cs="Arial"/>
                <w:sz w:val="24"/>
                <w:szCs w:val="24"/>
                <w:lang w:val="es-MX"/>
              </w:rPr>
            </w:pPr>
            <w:r w:rsidRPr="00D63DD5">
              <w:rPr>
                <w:rFonts w:ascii="Arial" w:hAnsi="Arial" w:cs="Arial"/>
                <w:sz w:val="24"/>
                <w:szCs w:val="24"/>
                <w:lang w:val="es-MX"/>
              </w:rPr>
              <w:t>1389.1</w:t>
            </w:r>
          </w:p>
        </w:tc>
        <w:tc>
          <w:tcPr>
            <w:tcW w:w="1276" w:type="dxa"/>
          </w:tcPr>
          <w:p w:rsidR="00BC491F" w:rsidRPr="00D63DD5" w:rsidRDefault="00BC491F" w:rsidP="00A82C8F">
            <w:pPr>
              <w:jc w:val="both"/>
              <w:rPr>
                <w:rFonts w:ascii="Arial" w:hAnsi="Arial" w:cs="Arial"/>
                <w:sz w:val="24"/>
                <w:szCs w:val="24"/>
                <w:lang w:val="es-MX"/>
              </w:rPr>
            </w:pPr>
            <w:r w:rsidRPr="00D63DD5">
              <w:rPr>
                <w:rFonts w:ascii="Arial" w:hAnsi="Arial" w:cs="Arial"/>
                <w:sz w:val="24"/>
                <w:szCs w:val="24"/>
                <w:lang w:val="es-MX"/>
              </w:rPr>
              <w:t>1647.1</w:t>
            </w:r>
          </w:p>
        </w:tc>
        <w:tc>
          <w:tcPr>
            <w:tcW w:w="1073" w:type="dxa"/>
          </w:tcPr>
          <w:p w:rsidR="00BC491F" w:rsidRPr="00D63DD5" w:rsidRDefault="00BC491F" w:rsidP="00A82C8F">
            <w:pPr>
              <w:jc w:val="both"/>
              <w:rPr>
                <w:rFonts w:ascii="Arial" w:hAnsi="Arial" w:cs="Arial"/>
                <w:sz w:val="24"/>
                <w:szCs w:val="24"/>
                <w:lang w:val="es-MX"/>
              </w:rPr>
            </w:pPr>
            <w:r w:rsidRPr="00D63DD5">
              <w:rPr>
                <w:rFonts w:ascii="Arial" w:hAnsi="Arial" w:cs="Arial"/>
                <w:sz w:val="24"/>
                <w:szCs w:val="24"/>
                <w:lang w:val="es-MX"/>
              </w:rPr>
              <w:t>1910.6</w:t>
            </w:r>
          </w:p>
        </w:tc>
      </w:tr>
      <w:tr w:rsidR="00BC491F" w:rsidRPr="00D63DD5" w:rsidTr="00A82C8F">
        <w:trPr>
          <w:trHeight w:val="70"/>
        </w:trPr>
        <w:tc>
          <w:tcPr>
            <w:tcW w:w="1496" w:type="dxa"/>
          </w:tcPr>
          <w:p w:rsidR="00BC491F" w:rsidRPr="00D63DD5" w:rsidRDefault="00BC491F" w:rsidP="00A82C8F">
            <w:pPr>
              <w:jc w:val="both"/>
              <w:rPr>
                <w:rFonts w:ascii="Arial" w:hAnsi="Arial" w:cs="Arial"/>
                <w:sz w:val="24"/>
                <w:szCs w:val="24"/>
                <w:lang w:val="es-MX"/>
              </w:rPr>
            </w:pPr>
            <w:r w:rsidRPr="00D63DD5">
              <w:rPr>
                <w:rFonts w:ascii="Arial" w:hAnsi="Arial" w:cs="Arial"/>
                <w:sz w:val="24"/>
                <w:szCs w:val="24"/>
                <w:lang w:val="es-MX"/>
              </w:rPr>
              <w:t>1979</w:t>
            </w:r>
          </w:p>
        </w:tc>
        <w:tc>
          <w:tcPr>
            <w:tcW w:w="2723" w:type="dxa"/>
          </w:tcPr>
          <w:p w:rsidR="00BC491F" w:rsidRPr="00D63DD5" w:rsidRDefault="00BC491F" w:rsidP="00A82C8F">
            <w:pPr>
              <w:jc w:val="both"/>
              <w:rPr>
                <w:rFonts w:ascii="Arial" w:hAnsi="Arial" w:cs="Arial"/>
                <w:sz w:val="24"/>
                <w:szCs w:val="24"/>
                <w:lang w:val="es-MX"/>
              </w:rPr>
            </w:pPr>
            <w:r w:rsidRPr="00D63DD5">
              <w:rPr>
                <w:rFonts w:ascii="Arial" w:hAnsi="Arial" w:cs="Arial"/>
                <w:sz w:val="24"/>
                <w:szCs w:val="24"/>
                <w:lang w:val="es-MX"/>
              </w:rPr>
              <w:t>2417.8</w:t>
            </w:r>
          </w:p>
        </w:tc>
        <w:tc>
          <w:tcPr>
            <w:tcW w:w="1276" w:type="dxa"/>
          </w:tcPr>
          <w:p w:rsidR="00BC491F" w:rsidRPr="00D63DD5" w:rsidRDefault="00BC491F" w:rsidP="00A82C8F">
            <w:pPr>
              <w:jc w:val="both"/>
              <w:rPr>
                <w:rFonts w:ascii="Arial" w:hAnsi="Arial" w:cs="Arial"/>
                <w:sz w:val="24"/>
                <w:szCs w:val="24"/>
                <w:lang w:val="es-MX"/>
              </w:rPr>
            </w:pPr>
            <w:r w:rsidRPr="00D63DD5">
              <w:rPr>
                <w:rFonts w:ascii="Arial" w:hAnsi="Arial" w:cs="Arial"/>
                <w:sz w:val="24"/>
                <w:szCs w:val="24"/>
                <w:lang w:val="es-MX"/>
              </w:rPr>
              <w:t>389.1</w:t>
            </w:r>
          </w:p>
        </w:tc>
        <w:tc>
          <w:tcPr>
            <w:tcW w:w="1134" w:type="dxa"/>
          </w:tcPr>
          <w:p w:rsidR="00BC491F" w:rsidRPr="00D63DD5" w:rsidRDefault="00BC491F" w:rsidP="00A82C8F">
            <w:pPr>
              <w:jc w:val="both"/>
              <w:rPr>
                <w:rFonts w:ascii="Arial" w:hAnsi="Arial" w:cs="Arial"/>
                <w:sz w:val="24"/>
                <w:szCs w:val="24"/>
                <w:lang w:val="es-MX"/>
              </w:rPr>
            </w:pPr>
            <w:r w:rsidRPr="00D63DD5">
              <w:rPr>
                <w:rFonts w:ascii="Arial" w:hAnsi="Arial" w:cs="Arial"/>
                <w:sz w:val="24"/>
                <w:szCs w:val="24"/>
                <w:lang w:val="es-MX"/>
              </w:rPr>
              <w:t>1498.5</w:t>
            </w:r>
          </w:p>
        </w:tc>
        <w:tc>
          <w:tcPr>
            <w:tcW w:w="1276" w:type="dxa"/>
          </w:tcPr>
          <w:p w:rsidR="00BC491F" w:rsidRPr="00D63DD5" w:rsidRDefault="00BC491F" w:rsidP="00A82C8F">
            <w:pPr>
              <w:jc w:val="both"/>
              <w:rPr>
                <w:rFonts w:ascii="Arial" w:hAnsi="Arial" w:cs="Arial"/>
                <w:sz w:val="24"/>
                <w:szCs w:val="24"/>
                <w:lang w:val="es-MX"/>
              </w:rPr>
            </w:pPr>
            <w:r w:rsidRPr="00D63DD5">
              <w:rPr>
                <w:rFonts w:ascii="Arial" w:hAnsi="Arial" w:cs="Arial"/>
                <w:sz w:val="24"/>
                <w:szCs w:val="24"/>
                <w:lang w:val="es-MX"/>
              </w:rPr>
              <w:t>1804.8</w:t>
            </w:r>
          </w:p>
        </w:tc>
        <w:tc>
          <w:tcPr>
            <w:tcW w:w="1073" w:type="dxa"/>
          </w:tcPr>
          <w:p w:rsidR="00BC491F" w:rsidRPr="00D63DD5" w:rsidRDefault="00BC491F" w:rsidP="00A82C8F">
            <w:pPr>
              <w:jc w:val="both"/>
              <w:rPr>
                <w:rFonts w:ascii="Arial" w:hAnsi="Arial" w:cs="Arial"/>
                <w:sz w:val="24"/>
                <w:szCs w:val="24"/>
                <w:lang w:val="es-MX"/>
              </w:rPr>
            </w:pPr>
            <w:r w:rsidRPr="00D63DD5">
              <w:rPr>
                <w:rFonts w:ascii="Arial" w:hAnsi="Arial" w:cs="Arial"/>
                <w:sz w:val="24"/>
                <w:szCs w:val="24"/>
                <w:lang w:val="es-MX"/>
              </w:rPr>
              <w:t>2117.1</w:t>
            </w:r>
          </w:p>
        </w:tc>
      </w:tr>
      <w:tr w:rsidR="00BC491F" w:rsidRPr="00D63DD5" w:rsidTr="00A82C8F">
        <w:trPr>
          <w:trHeight w:val="70"/>
        </w:trPr>
        <w:tc>
          <w:tcPr>
            <w:tcW w:w="1496" w:type="dxa"/>
          </w:tcPr>
          <w:p w:rsidR="00BC491F" w:rsidRPr="00D63DD5" w:rsidRDefault="00BC491F" w:rsidP="00A82C8F">
            <w:pPr>
              <w:jc w:val="both"/>
              <w:rPr>
                <w:rFonts w:ascii="Arial" w:hAnsi="Arial" w:cs="Arial"/>
                <w:sz w:val="24"/>
                <w:szCs w:val="24"/>
                <w:lang w:val="es-MX"/>
              </w:rPr>
            </w:pPr>
            <w:r w:rsidRPr="00D63DD5">
              <w:rPr>
                <w:rFonts w:ascii="Arial" w:hAnsi="Arial" w:cs="Arial"/>
                <w:sz w:val="24"/>
                <w:szCs w:val="24"/>
                <w:lang w:val="es-MX"/>
              </w:rPr>
              <w:t>1980</w:t>
            </w:r>
          </w:p>
        </w:tc>
        <w:tc>
          <w:tcPr>
            <w:tcW w:w="2723" w:type="dxa"/>
          </w:tcPr>
          <w:p w:rsidR="00BC491F" w:rsidRPr="00D63DD5" w:rsidRDefault="00BC491F" w:rsidP="00A82C8F">
            <w:pPr>
              <w:jc w:val="both"/>
              <w:rPr>
                <w:rFonts w:ascii="Arial" w:hAnsi="Arial" w:cs="Arial"/>
                <w:sz w:val="24"/>
                <w:szCs w:val="24"/>
                <w:lang w:val="es-MX"/>
              </w:rPr>
            </w:pPr>
            <w:r w:rsidRPr="00D63DD5">
              <w:rPr>
                <w:rFonts w:ascii="Arial" w:hAnsi="Arial" w:cs="Arial"/>
                <w:sz w:val="24"/>
                <w:szCs w:val="24"/>
                <w:lang w:val="es-MX"/>
              </w:rPr>
              <w:t>2631.7</w:t>
            </w:r>
          </w:p>
        </w:tc>
        <w:tc>
          <w:tcPr>
            <w:tcW w:w="1276" w:type="dxa"/>
          </w:tcPr>
          <w:p w:rsidR="00BC491F" w:rsidRPr="00D63DD5" w:rsidRDefault="00BC491F" w:rsidP="00A82C8F">
            <w:pPr>
              <w:jc w:val="both"/>
              <w:rPr>
                <w:rFonts w:ascii="Arial" w:hAnsi="Arial" w:cs="Arial"/>
                <w:sz w:val="24"/>
                <w:szCs w:val="24"/>
                <w:lang w:val="es-MX"/>
              </w:rPr>
            </w:pPr>
            <w:r w:rsidRPr="00D63DD5">
              <w:rPr>
                <w:rFonts w:ascii="Arial" w:hAnsi="Arial" w:cs="Arial"/>
                <w:sz w:val="24"/>
                <w:szCs w:val="24"/>
                <w:lang w:val="es-MX"/>
              </w:rPr>
              <w:t>414.9</w:t>
            </w:r>
          </w:p>
        </w:tc>
        <w:tc>
          <w:tcPr>
            <w:tcW w:w="1134" w:type="dxa"/>
          </w:tcPr>
          <w:p w:rsidR="00BC491F" w:rsidRPr="00D63DD5" w:rsidRDefault="00BC491F" w:rsidP="00A82C8F">
            <w:pPr>
              <w:jc w:val="both"/>
              <w:rPr>
                <w:rFonts w:ascii="Arial" w:hAnsi="Arial" w:cs="Arial"/>
                <w:sz w:val="24"/>
                <w:szCs w:val="24"/>
                <w:lang w:val="es-MX"/>
              </w:rPr>
            </w:pPr>
            <w:r w:rsidRPr="00D63DD5">
              <w:rPr>
                <w:rFonts w:ascii="Arial" w:hAnsi="Arial" w:cs="Arial"/>
                <w:sz w:val="24"/>
                <w:szCs w:val="24"/>
                <w:lang w:val="es-MX"/>
              </w:rPr>
              <w:t>1632.6</w:t>
            </w:r>
          </w:p>
        </w:tc>
        <w:tc>
          <w:tcPr>
            <w:tcW w:w="1276" w:type="dxa"/>
          </w:tcPr>
          <w:p w:rsidR="00BC491F" w:rsidRPr="00D63DD5" w:rsidRDefault="00BC491F" w:rsidP="00A82C8F">
            <w:pPr>
              <w:jc w:val="both"/>
              <w:rPr>
                <w:rFonts w:ascii="Arial" w:hAnsi="Arial" w:cs="Arial"/>
                <w:sz w:val="24"/>
                <w:szCs w:val="24"/>
                <w:lang w:val="es-MX"/>
              </w:rPr>
            </w:pPr>
            <w:r w:rsidRPr="00D63DD5">
              <w:rPr>
                <w:rFonts w:ascii="Arial" w:hAnsi="Arial" w:cs="Arial"/>
                <w:sz w:val="24"/>
                <w:szCs w:val="24"/>
                <w:lang w:val="es-MX"/>
              </w:rPr>
              <w:t>1990.0</w:t>
            </w:r>
          </w:p>
        </w:tc>
        <w:tc>
          <w:tcPr>
            <w:tcW w:w="1073" w:type="dxa"/>
          </w:tcPr>
          <w:p w:rsidR="00BC491F" w:rsidRPr="00D63DD5" w:rsidRDefault="00BC491F" w:rsidP="00A82C8F">
            <w:pPr>
              <w:jc w:val="both"/>
              <w:rPr>
                <w:rFonts w:ascii="Arial" w:hAnsi="Arial" w:cs="Arial"/>
                <w:sz w:val="24"/>
                <w:szCs w:val="24"/>
                <w:lang w:val="es-MX"/>
              </w:rPr>
            </w:pPr>
            <w:r w:rsidRPr="00D63DD5">
              <w:rPr>
                <w:rFonts w:ascii="Arial" w:hAnsi="Arial" w:cs="Arial"/>
                <w:sz w:val="24"/>
                <w:szCs w:val="24"/>
                <w:lang w:val="es-MX"/>
              </w:rPr>
              <w:t>2326.2</w:t>
            </w:r>
          </w:p>
        </w:tc>
      </w:tr>
      <w:tr w:rsidR="00BC491F" w:rsidRPr="00D63DD5" w:rsidTr="00A82C8F">
        <w:trPr>
          <w:trHeight w:val="70"/>
        </w:trPr>
        <w:tc>
          <w:tcPr>
            <w:tcW w:w="1496" w:type="dxa"/>
          </w:tcPr>
          <w:p w:rsidR="00BC491F" w:rsidRPr="00D63DD5" w:rsidRDefault="00BC491F" w:rsidP="00A82C8F">
            <w:pPr>
              <w:jc w:val="both"/>
              <w:rPr>
                <w:rFonts w:ascii="Arial" w:hAnsi="Arial" w:cs="Arial"/>
                <w:sz w:val="24"/>
                <w:szCs w:val="24"/>
                <w:lang w:val="es-MX"/>
              </w:rPr>
            </w:pPr>
            <w:r w:rsidRPr="00D63DD5">
              <w:rPr>
                <w:rFonts w:ascii="Arial" w:hAnsi="Arial" w:cs="Arial"/>
                <w:sz w:val="24"/>
                <w:szCs w:val="24"/>
                <w:lang w:val="es-MX"/>
              </w:rPr>
              <w:t>1981</w:t>
            </w:r>
          </w:p>
        </w:tc>
        <w:tc>
          <w:tcPr>
            <w:tcW w:w="2723" w:type="dxa"/>
          </w:tcPr>
          <w:p w:rsidR="00BC491F" w:rsidRPr="00D63DD5" w:rsidRDefault="00BC491F" w:rsidP="00A82C8F">
            <w:pPr>
              <w:jc w:val="both"/>
              <w:rPr>
                <w:rFonts w:ascii="Arial" w:hAnsi="Arial" w:cs="Arial"/>
                <w:sz w:val="24"/>
                <w:szCs w:val="24"/>
                <w:lang w:val="es-MX"/>
              </w:rPr>
            </w:pPr>
            <w:r w:rsidRPr="00D63DD5">
              <w:rPr>
                <w:rFonts w:ascii="Arial" w:hAnsi="Arial" w:cs="Arial"/>
                <w:sz w:val="24"/>
                <w:szCs w:val="24"/>
                <w:lang w:val="es-MX"/>
              </w:rPr>
              <w:t>2957.8</w:t>
            </w:r>
          </w:p>
        </w:tc>
        <w:tc>
          <w:tcPr>
            <w:tcW w:w="1276" w:type="dxa"/>
          </w:tcPr>
          <w:p w:rsidR="00BC491F" w:rsidRPr="00D63DD5" w:rsidRDefault="00BC491F" w:rsidP="00A82C8F">
            <w:pPr>
              <w:jc w:val="both"/>
              <w:rPr>
                <w:rFonts w:ascii="Arial" w:hAnsi="Arial" w:cs="Arial"/>
                <w:sz w:val="24"/>
                <w:szCs w:val="24"/>
                <w:lang w:val="es-MX"/>
              </w:rPr>
            </w:pPr>
            <w:r w:rsidRPr="00D63DD5">
              <w:rPr>
                <w:rFonts w:ascii="Arial" w:hAnsi="Arial" w:cs="Arial"/>
                <w:sz w:val="24"/>
                <w:szCs w:val="24"/>
                <w:lang w:val="es-MX"/>
              </w:rPr>
              <w:t>441.9</w:t>
            </w:r>
          </w:p>
        </w:tc>
        <w:tc>
          <w:tcPr>
            <w:tcW w:w="1134" w:type="dxa"/>
          </w:tcPr>
          <w:p w:rsidR="00BC491F" w:rsidRPr="00D63DD5" w:rsidRDefault="00BC491F" w:rsidP="00A82C8F">
            <w:pPr>
              <w:jc w:val="both"/>
              <w:rPr>
                <w:rFonts w:ascii="Arial" w:hAnsi="Arial" w:cs="Arial"/>
                <w:sz w:val="24"/>
                <w:szCs w:val="24"/>
                <w:lang w:val="es-MX"/>
              </w:rPr>
            </w:pPr>
            <w:r w:rsidRPr="00D63DD5">
              <w:rPr>
                <w:rFonts w:ascii="Arial" w:hAnsi="Arial" w:cs="Arial"/>
                <w:sz w:val="24"/>
                <w:szCs w:val="24"/>
                <w:lang w:val="es-MX"/>
              </w:rPr>
              <w:t>1796.6</w:t>
            </w:r>
          </w:p>
        </w:tc>
        <w:tc>
          <w:tcPr>
            <w:tcW w:w="1276" w:type="dxa"/>
          </w:tcPr>
          <w:p w:rsidR="00BC491F" w:rsidRPr="00D63DD5" w:rsidRDefault="00BC491F" w:rsidP="00A82C8F">
            <w:pPr>
              <w:jc w:val="both"/>
              <w:rPr>
                <w:rFonts w:ascii="Arial" w:hAnsi="Arial" w:cs="Arial"/>
                <w:sz w:val="24"/>
                <w:szCs w:val="24"/>
                <w:lang w:val="es-MX"/>
              </w:rPr>
            </w:pPr>
            <w:r w:rsidRPr="00D63DD5">
              <w:rPr>
                <w:rFonts w:ascii="Arial" w:hAnsi="Arial" w:cs="Arial"/>
                <w:sz w:val="24"/>
                <w:szCs w:val="24"/>
                <w:lang w:val="es-MX"/>
              </w:rPr>
              <w:t>2238.2</w:t>
            </w:r>
          </w:p>
        </w:tc>
        <w:tc>
          <w:tcPr>
            <w:tcW w:w="1073" w:type="dxa"/>
          </w:tcPr>
          <w:p w:rsidR="00BC491F" w:rsidRPr="00D63DD5" w:rsidRDefault="00BC491F" w:rsidP="00A82C8F">
            <w:pPr>
              <w:jc w:val="both"/>
              <w:rPr>
                <w:rFonts w:ascii="Arial" w:hAnsi="Arial" w:cs="Arial"/>
                <w:sz w:val="24"/>
                <w:szCs w:val="24"/>
                <w:lang w:val="es-MX"/>
              </w:rPr>
            </w:pPr>
            <w:r w:rsidRPr="00D63DD5">
              <w:rPr>
                <w:rFonts w:ascii="Arial" w:hAnsi="Arial" w:cs="Arial"/>
                <w:sz w:val="24"/>
                <w:szCs w:val="24"/>
                <w:lang w:val="es-MX"/>
              </w:rPr>
              <w:t>2599.8</w:t>
            </w:r>
          </w:p>
        </w:tc>
      </w:tr>
      <w:tr w:rsidR="00BC491F" w:rsidRPr="00D63DD5" w:rsidTr="00A82C8F">
        <w:trPr>
          <w:trHeight w:val="70"/>
        </w:trPr>
        <w:tc>
          <w:tcPr>
            <w:tcW w:w="1496" w:type="dxa"/>
          </w:tcPr>
          <w:p w:rsidR="00BC491F" w:rsidRPr="00D63DD5" w:rsidRDefault="00BC491F" w:rsidP="00A82C8F">
            <w:pPr>
              <w:jc w:val="both"/>
              <w:rPr>
                <w:rFonts w:ascii="Arial" w:hAnsi="Arial" w:cs="Arial"/>
                <w:sz w:val="24"/>
                <w:szCs w:val="24"/>
                <w:lang w:val="es-MX"/>
              </w:rPr>
            </w:pPr>
            <w:r w:rsidRPr="00D63DD5">
              <w:rPr>
                <w:rFonts w:ascii="Arial" w:hAnsi="Arial" w:cs="Arial"/>
                <w:sz w:val="24"/>
                <w:szCs w:val="24"/>
                <w:lang w:val="es-MX"/>
              </w:rPr>
              <w:t>1982</w:t>
            </w:r>
          </w:p>
        </w:tc>
        <w:tc>
          <w:tcPr>
            <w:tcW w:w="2723" w:type="dxa"/>
          </w:tcPr>
          <w:p w:rsidR="00BC491F" w:rsidRPr="00D63DD5" w:rsidRDefault="00BC491F" w:rsidP="00A82C8F">
            <w:pPr>
              <w:jc w:val="both"/>
              <w:rPr>
                <w:rFonts w:ascii="Arial" w:hAnsi="Arial" w:cs="Arial"/>
                <w:sz w:val="24"/>
                <w:szCs w:val="24"/>
                <w:lang w:val="es-MX"/>
              </w:rPr>
            </w:pPr>
            <w:r w:rsidRPr="00D63DD5">
              <w:rPr>
                <w:rFonts w:ascii="Arial" w:hAnsi="Arial" w:cs="Arial"/>
                <w:sz w:val="24"/>
                <w:szCs w:val="24"/>
                <w:lang w:val="es-MX"/>
              </w:rPr>
              <w:t>3069.3</w:t>
            </w:r>
          </w:p>
        </w:tc>
        <w:tc>
          <w:tcPr>
            <w:tcW w:w="1276" w:type="dxa"/>
          </w:tcPr>
          <w:p w:rsidR="00BC491F" w:rsidRPr="00D63DD5" w:rsidRDefault="00BC491F" w:rsidP="00A82C8F">
            <w:pPr>
              <w:jc w:val="both"/>
              <w:rPr>
                <w:rFonts w:ascii="Arial" w:hAnsi="Arial" w:cs="Arial"/>
                <w:sz w:val="24"/>
                <w:szCs w:val="24"/>
                <w:lang w:val="es-MX"/>
              </w:rPr>
            </w:pPr>
            <w:r w:rsidRPr="00D63DD5">
              <w:rPr>
                <w:rFonts w:ascii="Arial" w:hAnsi="Arial" w:cs="Arial"/>
                <w:sz w:val="24"/>
                <w:szCs w:val="24"/>
                <w:lang w:val="es-MX"/>
              </w:rPr>
              <w:t>480.5</w:t>
            </w:r>
          </w:p>
        </w:tc>
        <w:tc>
          <w:tcPr>
            <w:tcW w:w="1134" w:type="dxa"/>
          </w:tcPr>
          <w:p w:rsidR="00BC491F" w:rsidRPr="00D63DD5" w:rsidRDefault="00BC491F" w:rsidP="00A82C8F">
            <w:pPr>
              <w:jc w:val="both"/>
              <w:rPr>
                <w:rFonts w:ascii="Arial" w:hAnsi="Arial" w:cs="Arial"/>
                <w:sz w:val="24"/>
                <w:szCs w:val="24"/>
                <w:lang w:val="es-MX"/>
              </w:rPr>
            </w:pPr>
            <w:r w:rsidRPr="00D63DD5">
              <w:rPr>
                <w:rFonts w:ascii="Arial" w:hAnsi="Arial" w:cs="Arial"/>
                <w:sz w:val="24"/>
                <w:szCs w:val="24"/>
                <w:lang w:val="es-MX"/>
              </w:rPr>
              <w:t>1965.4</w:t>
            </w:r>
          </w:p>
        </w:tc>
        <w:tc>
          <w:tcPr>
            <w:tcW w:w="1276" w:type="dxa"/>
          </w:tcPr>
          <w:p w:rsidR="00BC491F" w:rsidRPr="00D63DD5" w:rsidRDefault="00BC491F" w:rsidP="00A82C8F">
            <w:pPr>
              <w:jc w:val="both"/>
              <w:rPr>
                <w:rFonts w:ascii="Arial" w:hAnsi="Arial" w:cs="Arial"/>
                <w:sz w:val="24"/>
                <w:szCs w:val="24"/>
                <w:lang w:val="es-MX"/>
              </w:rPr>
            </w:pPr>
            <w:r w:rsidRPr="00D63DD5">
              <w:rPr>
                <w:rFonts w:ascii="Arial" w:hAnsi="Arial" w:cs="Arial"/>
                <w:sz w:val="24"/>
                <w:szCs w:val="24"/>
                <w:lang w:val="es-MX"/>
              </w:rPr>
              <w:t>2462.5</w:t>
            </w:r>
          </w:p>
        </w:tc>
        <w:tc>
          <w:tcPr>
            <w:tcW w:w="1073" w:type="dxa"/>
          </w:tcPr>
          <w:p w:rsidR="00BC491F" w:rsidRPr="00D63DD5" w:rsidRDefault="00BC491F" w:rsidP="00A82C8F">
            <w:pPr>
              <w:jc w:val="both"/>
              <w:rPr>
                <w:rFonts w:ascii="Arial" w:hAnsi="Arial" w:cs="Arial"/>
                <w:sz w:val="24"/>
                <w:szCs w:val="24"/>
                <w:lang w:val="es-MX"/>
              </w:rPr>
            </w:pPr>
            <w:r w:rsidRPr="00D63DD5">
              <w:rPr>
                <w:rFonts w:ascii="Arial" w:hAnsi="Arial" w:cs="Arial"/>
                <w:sz w:val="24"/>
                <w:szCs w:val="24"/>
                <w:lang w:val="es-MX"/>
              </w:rPr>
              <w:t>2870.8</w:t>
            </w:r>
          </w:p>
        </w:tc>
      </w:tr>
      <w:tr w:rsidR="00BC491F" w:rsidRPr="00D63DD5" w:rsidTr="00A82C8F">
        <w:trPr>
          <w:trHeight w:val="70"/>
        </w:trPr>
        <w:tc>
          <w:tcPr>
            <w:tcW w:w="1496" w:type="dxa"/>
          </w:tcPr>
          <w:p w:rsidR="00BC491F" w:rsidRPr="00D63DD5" w:rsidRDefault="00BC491F" w:rsidP="00A82C8F">
            <w:pPr>
              <w:jc w:val="both"/>
              <w:rPr>
                <w:rFonts w:ascii="Arial" w:hAnsi="Arial" w:cs="Arial"/>
                <w:sz w:val="24"/>
                <w:szCs w:val="24"/>
                <w:lang w:val="es-MX"/>
              </w:rPr>
            </w:pPr>
            <w:r w:rsidRPr="00D63DD5">
              <w:rPr>
                <w:rFonts w:ascii="Arial" w:hAnsi="Arial" w:cs="Arial"/>
                <w:sz w:val="24"/>
                <w:szCs w:val="24"/>
                <w:lang w:val="es-MX"/>
              </w:rPr>
              <w:t>1983</w:t>
            </w:r>
          </w:p>
        </w:tc>
        <w:tc>
          <w:tcPr>
            <w:tcW w:w="2723" w:type="dxa"/>
          </w:tcPr>
          <w:p w:rsidR="00BC491F" w:rsidRPr="00D63DD5" w:rsidRDefault="00BC491F" w:rsidP="00A82C8F">
            <w:pPr>
              <w:jc w:val="both"/>
              <w:rPr>
                <w:rFonts w:ascii="Arial" w:hAnsi="Arial" w:cs="Arial"/>
                <w:sz w:val="24"/>
                <w:szCs w:val="24"/>
                <w:lang w:val="es-MX"/>
              </w:rPr>
            </w:pPr>
            <w:r w:rsidRPr="00D63DD5">
              <w:rPr>
                <w:rFonts w:ascii="Arial" w:hAnsi="Arial" w:cs="Arial"/>
                <w:sz w:val="24"/>
                <w:szCs w:val="24"/>
                <w:lang w:val="es-MX"/>
              </w:rPr>
              <w:t>3304.8</w:t>
            </w:r>
          </w:p>
        </w:tc>
        <w:tc>
          <w:tcPr>
            <w:tcW w:w="1276" w:type="dxa"/>
          </w:tcPr>
          <w:p w:rsidR="00BC491F" w:rsidRPr="00D63DD5" w:rsidRDefault="00BC491F" w:rsidP="00A82C8F">
            <w:pPr>
              <w:jc w:val="both"/>
              <w:rPr>
                <w:rFonts w:ascii="Arial" w:hAnsi="Arial" w:cs="Arial"/>
                <w:sz w:val="24"/>
                <w:szCs w:val="24"/>
                <w:lang w:val="es-MX"/>
              </w:rPr>
            </w:pPr>
            <w:r w:rsidRPr="00D63DD5">
              <w:rPr>
                <w:rFonts w:ascii="Arial" w:hAnsi="Arial" w:cs="Arial"/>
                <w:sz w:val="24"/>
                <w:szCs w:val="24"/>
                <w:lang w:val="es-MX"/>
              </w:rPr>
              <w:t>525.4</w:t>
            </w:r>
          </w:p>
        </w:tc>
        <w:tc>
          <w:tcPr>
            <w:tcW w:w="1134" w:type="dxa"/>
          </w:tcPr>
          <w:p w:rsidR="00BC491F" w:rsidRPr="00D63DD5" w:rsidRDefault="00BC491F" w:rsidP="00A82C8F">
            <w:pPr>
              <w:jc w:val="both"/>
              <w:rPr>
                <w:rFonts w:ascii="Arial" w:hAnsi="Arial" w:cs="Arial"/>
                <w:sz w:val="24"/>
                <w:szCs w:val="24"/>
                <w:lang w:val="es-MX"/>
              </w:rPr>
            </w:pPr>
            <w:r w:rsidRPr="00D63DD5">
              <w:rPr>
                <w:rFonts w:ascii="Arial" w:hAnsi="Arial" w:cs="Arial"/>
                <w:sz w:val="24"/>
                <w:szCs w:val="24"/>
                <w:lang w:val="es-MX"/>
              </w:rPr>
              <w:t>2196.3</w:t>
            </w:r>
          </w:p>
        </w:tc>
        <w:tc>
          <w:tcPr>
            <w:tcW w:w="1276" w:type="dxa"/>
          </w:tcPr>
          <w:p w:rsidR="00BC491F" w:rsidRPr="00D63DD5" w:rsidRDefault="00BC491F" w:rsidP="00A82C8F">
            <w:pPr>
              <w:jc w:val="both"/>
              <w:rPr>
                <w:rFonts w:ascii="Arial" w:hAnsi="Arial" w:cs="Arial"/>
                <w:sz w:val="24"/>
                <w:szCs w:val="24"/>
                <w:lang w:val="es-MX"/>
              </w:rPr>
            </w:pPr>
            <w:r w:rsidRPr="00D63DD5">
              <w:rPr>
                <w:rFonts w:ascii="Arial" w:hAnsi="Arial" w:cs="Arial"/>
                <w:sz w:val="24"/>
                <w:szCs w:val="24"/>
                <w:lang w:val="es-MX"/>
              </w:rPr>
              <w:t>2710.4</w:t>
            </w:r>
          </w:p>
        </w:tc>
        <w:tc>
          <w:tcPr>
            <w:tcW w:w="1073" w:type="dxa"/>
          </w:tcPr>
          <w:p w:rsidR="00BC491F" w:rsidRPr="00D63DD5" w:rsidRDefault="00BC491F" w:rsidP="00A82C8F">
            <w:pPr>
              <w:jc w:val="both"/>
              <w:rPr>
                <w:rFonts w:ascii="Arial" w:hAnsi="Arial" w:cs="Arial"/>
                <w:sz w:val="24"/>
                <w:szCs w:val="24"/>
                <w:lang w:val="es-MX"/>
              </w:rPr>
            </w:pPr>
            <w:r w:rsidRPr="00D63DD5">
              <w:rPr>
                <w:rFonts w:ascii="Arial" w:hAnsi="Arial" w:cs="Arial"/>
                <w:sz w:val="24"/>
                <w:szCs w:val="24"/>
                <w:lang w:val="es-MX"/>
              </w:rPr>
              <w:t>3182.1</w:t>
            </w:r>
          </w:p>
        </w:tc>
      </w:tr>
    </w:tbl>
    <w:p w:rsidR="00BC491F" w:rsidRPr="00D63DD5" w:rsidRDefault="00BC491F" w:rsidP="00BC491F">
      <w:pPr>
        <w:jc w:val="both"/>
        <w:rPr>
          <w:rFonts w:ascii="Arial" w:hAnsi="Arial" w:cs="Arial"/>
          <w:sz w:val="24"/>
          <w:szCs w:val="24"/>
          <w:lang w:val="es-MX"/>
        </w:rPr>
      </w:pPr>
    </w:p>
    <w:p w:rsidR="00BC491F" w:rsidRPr="00D63DD5" w:rsidRDefault="00BC491F" w:rsidP="00BC491F">
      <w:pPr>
        <w:jc w:val="both"/>
        <w:rPr>
          <w:rFonts w:ascii="Arial" w:hAnsi="Arial" w:cs="Arial"/>
          <w:sz w:val="24"/>
          <w:szCs w:val="24"/>
          <w:lang w:val="es-MX"/>
        </w:rPr>
      </w:pPr>
    </w:p>
    <w:p w:rsidR="00BC491F" w:rsidRPr="00D63DD5" w:rsidRDefault="00BC491F" w:rsidP="00BC491F">
      <w:pPr>
        <w:jc w:val="both"/>
        <w:rPr>
          <w:rFonts w:ascii="Arial" w:hAnsi="Arial" w:cs="Arial"/>
          <w:sz w:val="24"/>
          <w:szCs w:val="24"/>
          <w:lang w:val="es-MX"/>
        </w:rPr>
      </w:pPr>
      <w:r w:rsidRPr="00D63DD5">
        <w:rPr>
          <w:rFonts w:ascii="Arial" w:hAnsi="Arial" w:cs="Arial"/>
          <w:sz w:val="24"/>
          <w:szCs w:val="24"/>
          <w:lang w:val="es-MX"/>
        </w:rPr>
        <w:t>REGRESIONES PNB-Oferta monetaria, 1970-1983</w:t>
      </w:r>
    </w:p>
    <w:tbl>
      <w:tblPr>
        <w:tblStyle w:val="Tablaconcuadrcula"/>
        <w:tblW w:w="0" w:type="auto"/>
        <w:tblLook w:val="04A0" w:firstRow="1" w:lastRow="0" w:firstColumn="1" w:lastColumn="0" w:noHBand="0" w:noVBand="1"/>
      </w:tblPr>
      <w:tblGrid>
        <w:gridCol w:w="1795"/>
        <w:gridCol w:w="4125"/>
        <w:gridCol w:w="709"/>
      </w:tblGrid>
      <w:tr w:rsidR="00BC491F" w:rsidRPr="00D63DD5" w:rsidTr="00A82C8F">
        <w:tc>
          <w:tcPr>
            <w:tcW w:w="1795" w:type="dxa"/>
          </w:tcPr>
          <w:p w:rsidR="00BC491F" w:rsidRPr="00D63DD5" w:rsidRDefault="00BC491F" w:rsidP="00A82C8F">
            <w:pPr>
              <w:jc w:val="both"/>
              <w:rPr>
                <w:rFonts w:ascii="Arial" w:hAnsi="Arial" w:cs="Arial"/>
                <w:sz w:val="24"/>
                <w:szCs w:val="24"/>
                <w:lang w:val="es-MX"/>
              </w:rPr>
            </w:pPr>
            <w:r w:rsidRPr="00D63DD5">
              <w:rPr>
                <w:rFonts w:ascii="Arial" w:hAnsi="Arial" w:cs="Arial"/>
                <w:sz w:val="24"/>
                <w:szCs w:val="24"/>
                <w:lang w:val="es-MX"/>
              </w:rPr>
              <w:t>1</w:t>
            </w:r>
          </w:p>
        </w:tc>
        <w:tc>
          <w:tcPr>
            <w:tcW w:w="4125" w:type="dxa"/>
          </w:tcPr>
          <w:p w:rsidR="00BC491F" w:rsidRPr="00D63DD5" w:rsidRDefault="00BC491F" w:rsidP="00A82C8F">
            <w:pPr>
              <w:jc w:val="both"/>
              <w:rPr>
                <w:rFonts w:ascii="Arial" w:hAnsi="Arial" w:cs="Arial"/>
                <w:sz w:val="24"/>
                <w:szCs w:val="24"/>
                <w:lang w:val="es-MX"/>
              </w:rPr>
            </w:pPr>
            <w:proofErr w:type="spellStart"/>
            <w:r w:rsidRPr="00D63DD5">
              <w:rPr>
                <w:rFonts w:ascii="Arial" w:hAnsi="Arial" w:cs="Arial"/>
                <w:sz w:val="24"/>
                <w:szCs w:val="24"/>
                <w:lang w:val="es-MX"/>
              </w:rPr>
              <w:t>PNBt</w:t>
            </w:r>
            <w:proofErr w:type="spellEnd"/>
            <w:r w:rsidRPr="00D63DD5">
              <w:rPr>
                <w:rFonts w:ascii="Arial" w:hAnsi="Arial" w:cs="Arial"/>
                <w:sz w:val="24"/>
                <w:szCs w:val="24"/>
                <w:lang w:val="es-MX"/>
              </w:rPr>
              <w:t>=       -787.4723     +      8.0863 M1t</w:t>
            </w:r>
          </w:p>
        </w:tc>
        <w:tc>
          <w:tcPr>
            <w:tcW w:w="709" w:type="dxa"/>
          </w:tcPr>
          <w:p w:rsidR="00BC491F" w:rsidRPr="00D63DD5" w:rsidRDefault="001B3CD6" w:rsidP="00A82C8F">
            <w:pPr>
              <w:jc w:val="both"/>
              <w:rPr>
                <w:rFonts w:ascii="Arial" w:hAnsi="Arial" w:cs="Arial"/>
                <w:sz w:val="24"/>
                <w:szCs w:val="24"/>
                <w:lang w:val="es-MX"/>
              </w:rPr>
            </w:pPr>
            <m:oMathPara>
              <m:oMath>
                <m:sSup>
                  <m:sSupPr>
                    <m:ctrlPr>
                      <w:rPr>
                        <w:rFonts w:ascii="Cambria Math" w:hAnsi="Cambria Math" w:cs="Arial"/>
                        <w:sz w:val="24"/>
                        <w:szCs w:val="24"/>
                        <w:lang w:val="es-MX"/>
                      </w:rPr>
                    </m:ctrlPr>
                  </m:sSupPr>
                  <m:e>
                    <m:r>
                      <w:rPr>
                        <w:rFonts w:ascii="Cambria Math" w:hAnsi="Cambria Math" w:cs="Arial"/>
                        <w:sz w:val="24"/>
                        <w:szCs w:val="24"/>
                        <w:lang w:val="es-MX"/>
                      </w:rPr>
                      <m:t>r</m:t>
                    </m:r>
                  </m:e>
                  <m:sup>
                    <m:r>
                      <w:rPr>
                        <w:rFonts w:ascii="Cambria Math" w:hAnsi="Cambria Math" w:cs="Arial"/>
                        <w:sz w:val="24"/>
                        <w:szCs w:val="24"/>
                        <w:lang w:val="es-MX"/>
                      </w:rPr>
                      <m:t>2</m:t>
                    </m:r>
                  </m:sup>
                </m:sSup>
              </m:oMath>
            </m:oMathPara>
          </w:p>
        </w:tc>
      </w:tr>
      <w:tr w:rsidR="00BC491F" w:rsidRPr="00D63DD5" w:rsidTr="00A82C8F">
        <w:tc>
          <w:tcPr>
            <w:tcW w:w="1795" w:type="dxa"/>
          </w:tcPr>
          <w:p w:rsidR="00BC491F" w:rsidRPr="00D63DD5" w:rsidRDefault="00BC491F" w:rsidP="00A82C8F">
            <w:pPr>
              <w:jc w:val="both"/>
              <w:rPr>
                <w:rFonts w:ascii="Arial" w:hAnsi="Arial" w:cs="Arial"/>
                <w:sz w:val="24"/>
                <w:szCs w:val="24"/>
                <w:lang w:val="es-MX"/>
              </w:rPr>
            </w:pPr>
          </w:p>
        </w:tc>
        <w:tc>
          <w:tcPr>
            <w:tcW w:w="4125" w:type="dxa"/>
          </w:tcPr>
          <w:p w:rsidR="00BC491F" w:rsidRPr="00D63DD5" w:rsidRDefault="00BC491F" w:rsidP="00A82C8F">
            <w:pPr>
              <w:jc w:val="both"/>
              <w:rPr>
                <w:rFonts w:ascii="Arial" w:hAnsi="Arial" w:cs="Arial"/>
                <w:sz w:val="24"/>
                <w:szCs w:val="24"/>
                <w:lang w:val="es-MX"/>
              </w:rPr>
            </w:pPr>
            <w:r w:rsidRPr="00D63DD5">
              <w:rPr>
                <w:rFonts w:ascii="Arial" w:hAnsi="Arial" w:cs="Arial"/>
                <w:sz w:val="24"/>
                <w:szCs w:val="24"/>
                <w:lang w:val="es-MX"/>
              </w:rPr>
              <w:t xml:space="preserve">                    (77.9664)             (0.2197)</w:t>
            </w:r>
          </w:p>
        </w:tc>
        <w:tc>
          <w:tcPr>
            <w:tcW w:w="709" w:type="dxa"/>
          </w:tcPr>
          <w:p w:rsidR="00BC491F" w:rsidRPr="00D63DD5" w:rsidRDefault="00BC491F" w:rsidP="00A82C8F">
            <w:pPr>
              <w:jc w:val="both"/>
              <w:rPr>
                <w:rFonts w:ascii="Arial" w:hAnsi="Arial" w:cs="Arial"/>
                <w:sz w:val="24"/>
                <w:szCs w:val="24"/>
                <w:lang w:val="es-MX"/>
              </w:rPr>
            </w:pPr>
          </w:p>
        </w:tc>
      </w:tr>
      <w:tr w:rsidR="00BC491F" w:rsidRPr="00D63DD5" w:rsidTr="00A82C8F">
        <w:tc>
          <w:tcPr>
            <w:tcW w:w="1795" w:type="dxa"/>
          </w:tcPr>
          <w:p w:rsidR="00BC491F" w:rsidRPr="00D63DD5" w:rsidRDefault="00BC491F" w:rsidP="00A82C8F">
            <w:pPr>
              <w:jc w:val="both"/>
              <w:rPr>
                <w:rFonts w:ascii="Arial" w:hAnsi="Arial" w:cs="Arial"/>
                <w:sz w:val="24"/>
                <w:szCs w:val="24"/>
                <w:lang w:val="es-MX"/>
              </w:rPr>
            </w:pPr>
            <w:r w:rsidRPr="00D63DD5">
              <w:rPr>
                <w:rFonts w:ascii="Arial" w:hAnsi="Arial" w:cs="Arial"/>
                <w:sz w:val="24"/>
                <w:szCs w:val="24"/>
                <w:lang w:val="es-MX"/>
              </w:rPr>
              <w:t>2</w:t>
            </w:r>
          </w:p>
        </w:tc>
        <w:tc>
          <w:tcPr>
            <w:tcW w:w="4125" w:type="dxa"/>
          </w:tcPr>
          <w:p w:rsidR="00BC491F" w:rsidRPr="00D63DD5" w:rsidRDefault="00BC491F" w:rsidP="00A82C8F">
            <w:pPr>
              <w:jc w:val="both"/>
              <w:rPr>
                <w:rFonts w:ascii="Arial" w:hAnsi="Arial" w:cs="Arial"/>
                <w:sz w:val="24"/>
                <w:szCs w:val="24"/>
                <w:lang w:val="es-MX"/>
              </w:rPr>
            </w:pPr>
            <w:proofErr w:type="spellStart"/>
            <w:r w:rsidRPr="00D63DD5">
              <w:rPr>
                <w:rFonts w:ascii="Arial" w:hAnsi="Arial" w:cs="Arial"/>
                <w:sz w:val="24"/>
                <w:szCs w:val="24"/>
                <w:lang w:val="es-MX"/>
              </w:rPr>
              <w:t>PNBt</w:t>
            </w:r>
            <w:proofErr w:type="spellEnd"/>
            <w:r w:rsidRPr="00D63DD5">
              <w:rPr>
                <w:rFonts w:ascii="Arial" w:hAnsi="Arial" w:cs="Arial"/>
                <w:sz w:val="24"/>
                <w:szCs w:val="24"/>
                <w:lang w:val="es-MX"/>
              </w:rPr>
              <w:t>=       -44.0626       +      1.5875M2t</w:t>
            </w:r>
          </w:p>
        </w:tc>
        <w:tc>
          <w:tcPr>
            <w:tcW w:w="709" w:type="dxa"/>
          </w:tcPr>
          <w:p w:rsidR="00BC491F" w:rsidRPr="00D63DD5" w:rsidRDefault="001B3CD6" w:rsidP="00A82C8F">
            <w:pPr>
              <w:jc w:val="both"/>
              <w:rPr>
                <w:rFonts w:ascii="Arial" w:hAnsi="Arial" w:cs="Arial"/>
                <w:sz w:val="24"/>
                <w:szCs w:val="24"/>
                <w:lang w:val="es-MX"/>
              </w:rPr>
            </w:pPr>
            <m:oMathPara>
              <m:oMath>
                <m:sSup>
                  <m:sSupPr>
                    <m:ctrlPr>
                      <w:rPr>
                        <w:rFonts w:ascii="Cambria Math" w:hAnsi="Cambria Math" w:cs="Arial"/>
                        <w:sz w:val="24"/>
                        <w:szCs w:val="24"/>
                        <w:lang w:val="es-MX"/>
                      </w:rPr>
                    </m:ctrlPr>
                  </m:sSupPr>
                  <m:e>
                    <m:r>
                      <w:rPr>
                        <w:rFonts w:ascii="Cambria Math" w:hAnsi="Cambria Math" w:cs="Arial"/>
                        <w:sz w:val="24"/>
                        <w:szCs w:val="24"/>
                        <w:lang w:val="es-MX"/>
                      </w:rPr>
                      <m:t>r</m:t>
                    </m:r>
                  </m:e>
                  <m:sup>
                    <m:r>
                      <w:rPr>
                        <w:rFonts w:ascii="Cambria Math" w:hAnsi="Cambria Math" w:cs="Arial"/>
                        <w:sz w:val="24"/>
                        <w:szCs w:val="24"/>
                        <w:lang w:val="es-MX"/>
                      </w:rPr>
                      <m:t>2</m:t>
                    </m:r>
                  </m:sup>
                </m:sSup>
              </m:oMath>
            </m:oMathPara>
          </w:p>
        </w:tc>
      </w:tr>
      <w:tr w:rsidR="00BC491F" w:rsidRPr="00D63DD5" w:rsidTr="00A82C8F">
        <w:tc>
          <w:tcPr>
            <w:tcW w:w="1795" w:type="dxa"/>
          </w:tcPr>
          <w:p w:rsidR="00BC491F" w:rsidRPr="00D63DD5" w:rsidRDefault="00BC491F" w:rsidP="00A82C8F">
            <w:pPr>
              <w:jc w:val="both"/>
              <w:rPr>
                <w:rFonts w:ascii="Arial" w:hAnsi="Arial" w:cs="Arial"/>
                <w:sz w:val="24"/>
                <w:szCs w:val="24"/>
                <w:lang w:val="es-MX"/>
              </w:rPr>
            </w:pPr>
          </w:p>
        </w:tc>
        <w:tc>
          <w:tcPr>
            <w:tcW w:w="4125" w:type="dxa"/>
          </w:tcPr>
          <w:p w:rsidR="00BC491F" w:rsidRPr="00D63DD5" w:rsidRDefault="00BC491F" w:rsidP="00A82C8F">
            <w:pPr>
              <w:jc w:val="both"/>
              <w:rPr>
                <w:rFonts w:ascii="Arial" w:hAnsi="Arial" w:cs="Arial"/>
                <w:sz w:val="24"/>
                <w:szCs w:val="24"/>
                <w:lang w:val="es-MX"/>
              </w:rPr>
            </w:pPr>
            <w:r w:rsidRPr="00D63DD5">
              <w:rPr>
                <w:rFonts w:ascii="Arial" w:hAnsi="Arial" w:cs="Arial"/>
                <w:sz w:val="24"/>
                <w:szCs w:val="24"/>
                <w:lang w:val="es-MX"/>
              </w:rPr>
              <w:t xml:space="preserve">                   (61.0134)      +      (0.0448)</w:t>
            </w:r>
          </w:p>
        </w:tc>
        <w:tc>
          <w:tcPr>
            <w:tcW w:w="709" w:type="dxa"/>
          </w:tcPr>
          <w:p w:rsidR="00BC491F" w:rsidRPr="00D63DD5" w:rsidRDefault="00BC491F" w:rsidP="00A82C8F">
            <w:pPr>
              <w:jc w:val="both"/>
              <w:rPr>
                <w:rFonts w:ascii="Arial" w:hAnsi="Arial" w:cs="Arial"/>
                <w:sz w:val="24"/>
                <w:szCs w:val="24"/>
                <w:lang w:val="es-MX"/>
              </w:rPr>
            </w:pPr>
          </w:p>
        </w:tc>
      </w:tr>
      <w:tr w:rsidR="00BC491F" w:rsidRPr="00D63DD5" w:rsidTr="00A82C8F">
        <w:tc>
          <w:tcPr>
            <w:tcW w:w="1795" w:type="dxa"/>
          </w:tcPr>
          <w:p w:rsidR="00BC491F" w:rsidRPr="00D63DD5" w:rsidRDefault="00BC491F" w:rsidP="00A82C8F">
            <w:pPr>
              <w:jc w:val="both"/>
              <w:rPr>
                <w:rFonts w:ascii="Arial" w:hAnsi="Arial" w:cs="Arial"/>
                <w:sz w:val="24"/>
                <w:szCs w:val="24"/>
                <w:lang w:val="es-MX"/>
              </w:rPr>
            </w:pPr>
            <w:r w:rsidRPr="00D63DD5">
              <w:rPr>
                <w:rFonts w:ascii="Arial" w:hAnsi="Arial" w:cs="Arial"/>
                <w:sz w:val="24"/>
                <w:szCs w:val="24"/>
                <w:lang w:val="es-MX"/>
              </w:rPr>
              <w:t>3</w:t>
            </w:r>
          </w:p>
        </w:tc>
        <w:tc>
          <w:tcPr>
            <w:tcW w:w="4125" w:type="dxa"/>
          </w:tcPr>
          <w:p w:rsidR="00BC491F" w:rsidRPr="00D63DD5" w:rsidRDefault="00BC491F" w:rsidP="00A82C8F">
            <w:pPr>
              <w:jc w:val="both"/>
              <w:rPr>
                <w:rFonts w:ascii="Arial" w:hAnsi="Arial" w:cs="Arial"/>
                <w:sz w:val="24"/>
                <w:szCs w:val="24"/>
                <w:lang w:val="es-MX"/>
              </w:rPr>
            </w:pPr>
            <w:proofErr w:type="spellStart"/>
            <w:r w:rsidRPr="00D63DD5">
              <w:rPr>
                <w:rFonts w:ascii="Arial" w:hAnsi="Arial" w:cs="Arial"/>
                <w:sz w:val="24"/>
                <w:szCs w:val="24"/>
                <w:lang w:val="es-MX"/>
              </w:rPr>
              <w:t>PNBt</w:t>
            </w:r>
            <w:proofErr w:type="spellEnd"/>
            <w:r w:rsidRPr="00D63DD5">
              <w:rPr>
                <w:rFonts w:ascii="Arial" w:hAnsi="Arial" w:cs="Arial"/>
                <w:sz w:val="24"/>
                <w:szCs w:val="24"/>
                <w:lang w:val="es-MX"/>
              </w:rPr>
              <w:t>=        159.1366       +    1.2034M3t</w:t>
            </w:r>
          </w:p>
        </w:tc>
        <w:tc>
          <w:tcPr>
            <w:tcW w:w="709" w:type="dxa"/>
          </w:tcPr>
          <w:p w:rsidR="00BC491F" w:rsidRPr="00D63DD5" w:rsidRDefault="001B3CD6" w:rsidP="00A82C8F">
            <w:pPr>
              <w:jc w:val="both"/>
              <w:rPr>
                <w:rFonts w:ascii="Arial" w:hAnsi="Arial" w:cs="Arial"/>
                <w:sz w:val="24"/>
                <w:szCs w:val="24"/>
                <w:lang w:val="es-MX"/>
              </w:rPr>
            </w:pPr>
            <m:oMathPara>
              <m:oMath>
                <m:sSup>
                  <m:sSupPr>
                    <m:ctrlPr>
                      <w:rPr>
                        <w:rFonts w:ascii="Cambria Math" w:hAnsi="Cambria Math" w:cs="Arial"/>
                        <w:sz w:val="24"/>
                        <w:szCs w:val="24"/>
                        <w:lang w:val="es-MX"/>
                      </w:rPr>
                    </m:ctrlPr>
                  </m:sSupPr>
                  <m:e>
                    <m:r>
                      <w:rPr>
                        <w:rFonts w:ascii="Cambria Math" w:hAnsi="Cambria Math" w:cs="Arial"/>
                        <w:sz w:val="24"/>
                        <w:szCs w:val="24"/>
                        <w:lang w:val="es-MX"/>
                      </w:rPr>
                      <m:t>r</m:t>
                    </m:r>
                  </m:e>
                  <m:sup>
                    <m:r>
                      <w:rPr>
                        <w:rFonts w:ascii="Cambria Math" w:hAnsi="Cambria Math" w:cs="Arial"/>
                        <w:sz w:val="24"/>
                        <w:szCs w:val="24"/>
                        <w:lang w:val="es-MX"/>
                      </w:rPr>
                      <m:t>2</m:t>
                    </m:r>
                  </m:sup>
                </m:sSup>
              </m:oMath>
            </m:oMathPara>
          </w:p>
        </w:tc>
      </w:tr>
      <w:tr w:rsidR="00BC491F" w:rsidRPr="00D63DD5" w:rsidTr="00A82C8F">
        <w:tc>
          <w:tcPr>
            <w:tcW w:w="1795" w:type="dxa"/>
          </w:tcPr>
          <w:p w:rsidR="00BC491F" w:rsidRPr="00D63DD5" w:rsidRDefault="00BC491F" w:rsidP="00A82C8F">
            <w:pPr>
              <w:jc w:val="both"/>
              <w:rPr>
                <w:rFonts w:ascii="Arial" w:hAnsi="Arial" w:cs="Arial"/>
                <w:sz w:val="24"/>
                <w:szCs w:val="24"/>
                <w:lang w:val="es-MX"/>
              </w:rPr>
            </w:pPr>
          </w:p>
        </w:tc>
        <w:tc>
          <w:tcPr>
            <w:tcW w:w="4125" w:type="dxa"/>
          </w:tcPr>
          <w:p w:rsidR="00BC491F" w:rsidRPr="00D63DD5" w:rsidRDefault="00BC491F" w:rsidP="00A82C8F">
            <w:pPr>
              <w:jc w:val="both"/>
              <w:rPr>
                <w:rFonts w:ascii="Arial" w:hAnsi="Arial" w:cs="Arial"/>
                <w:sz w:val="24"/>
                <w:szCs w:val="24"/>
                <w:lang w:val="es-MX"/>
              </w:rPr>
            </w:pPr>
            <w:r w:rsidRPr="00D63DD5">
              <w:rPr>
                <w:rFonts w:ascii="Arial" w:hAnsi="Arial" w:cs="Arial"/>
                <w:sz w:val="24"/>
                <w:szCs w:val="24"/>
                <w:lang w:val="es-MX"/>
              </w:rPr>
              <w:t xml:space="preserve">                    (42.9882)              (0.0262)</w:t>
            </w:r>
          </w:p>
        </w:tc>
        <w:tc>
          <w:tcPr>
            <w:tcW w:w="709" w:type="dxa"/>
          </w:tcPr>
          <w:p w:rsidR="00BC491F" w:rsidRPr="00D63DD5" w:rsidRDefault="00BC491F" w:rsidP="00A82C8F">
            <w:pPr>
              <w:jc w:val="both"/>
              <w:rPr>
                <w:rFonts w:ascii="Arial" w:hAnsi="Arial" w:cs="Arial"/>
                <w:sz w:val="24"/>
                <w:szCs w:val="24"/>
                <w:lang w:val="es-MX"/>
              </w:rPr>
            </w:pPr>
          </w:p>
        </w:tc>
      </w:tr>
      <w:tr w:rsidR="00BC491F" w:rsidRPr="00D63DD5" w:rsidTr="00A82C8F">
        <w:tc>
          <w:tcPr>
            <w:tcW w:w="1795" w:type="dxa"/>
          </w:tcPr>
          <w:p w:rsidR="00BC491F" w:rsidRPr="00D63DD5" w:rsidRDefault="00BC491F" w:rsidP="00A82C8F">
            <w:pPr>
              <w:jc w:val="both"/>
              <w:rPr>
                <w:rFonts w:ascii="Arial" w:hAnsi="Arial" w:cs="Arial"/>
                <w:sz w:val="24"/>
                <w:szCs w:val="24"/>
                <w:lang w:val="es-MX"/>
              </w:rPr>
            </w:pPr>
            <w:r w:rsidRPr="00D63DD5">
              <w:rPr>
                <w:rFonts w:ascii="Arial" w:hAnsi="Arial" w:cs="Arial"/>
                <w:sz w:val="24"/>
                <w:szCs w:val="24"/>
                <w:lang w:val="es-MX"/>
              </w:rPr>
              <w:t>4</w:t>
            </w:r>
          </w:p>
        </w:tc>
        <w:tc>
          <w:tcPr>
            <w:tcW w:w="4125" w:type="dxa"/>
          </w:tcPr>
          <w:p w:rsidR="00BC491F" w:rsidRPr="00D63DD5" w:rsidRDefault="00BC491F" w:rsidP="00A82C8F">
            <w:pPr>
              <w:jc w:val="both"/>
              <w:rPr>
                <w:rFonts w:ascii="Arial" w:hAnsi="Arial" w:cs="Arial"/>
                <w:sz w:val="24"/>
                <w:szCs w:val="24"/>
                <w:lang w:val="es-MX"/>
              </w:rPr>
            </w:pPr>
            <w:proofErr w:type="spellStart"/>
            <w:r w:rsidRPr="00D63DD5">
              <w:rPr>
                <w:rFonts w:ascii="Arial" w:hAnsi="Arial" w:cs="Arial"/>
                <w:sz w:val="24"/>
                <w:szCs w:val="24"/>
                <w:lang w:val="es-MX"/>
              </w:rPr>
              <w:t>PNBt</w:t>
            </w:r>
            <w:proofErr w:type="spellEnd"/>
            <w:r w:rsidRPr="00D63DD5">
              <w:rPr>
                <w:rFonts w:ascii="Arial" w:hAnsi="Arial" w:cs="Arial"/>
                <w:sz w:val="24"/>
                <w:szCs w:val="24"/>
                <w:lang w:val="es-MX"/>
              </w:rPr>
              <w:t>=        164.2071       +       1.0290lt</w:t>
            </w:r>
          </w:p>
        </w:tc>
        <w:tc>
          <w:tcPr>
            <w:tcW w:w="709" w:type="dxa"/>
          </w:tcPr>
          <w:p w:rsidR="00BC491F" w:rsidRPr="00D63DD5" w:rsidRDefault="001B3CD6" w:rsidP="00A82C8F">
            <w:pPr>
              <w:jc w:val="both"/>
              <w:rPr>
                <w:rFonts w:ascii="Arial" w:hAnsi="Arial" w:cs="Arial"/>
                <w:sz w:val="24"/>
                <w:szCs w:val="24"/>
                <w:lang w:val="es-MX"/>
              </w:rPr>
            </w:pPr>
            <m:oMathPara>
              <m:oMath>
                <m:sSup>
                  <m:sSupPr>
                    <m:ctrlPr>
                      <w:rPr>
                        <w:rFonts w:ascii="Cambria Math" w:hAnsi="Cambria Math" w:cs="Arial"/>
                        <w:sz w:val="24"/>
                        <w:szCs w:val="24"/>
                        <w:lang w:val="es-MX"/>
                      </w:rPr>
                    </m:ctrlPr>
                  </m:sSupPr>
                  <m:e>
                    <m:r>
                      <w:rPr>
                        <w:rFonts w:ascii="Cambria Math" w:hAnsi="Cambria Math" w:cs="Arial"/>
                        <w:sz w:val="24"/>
                        <w:szCs w:val="24"/>
                        <w:lang w:val="es-MX"/>
                      </w:rPr>
                      <m:t>r</m:t>
                    </m:r>
                  </m:e>
                  <m:sup>
                    <m:r>
                      <w:rPr>
                        <w:rFonts w:ascii="Cambria Math" w:hAnsi="Cambria Math" w:cs="Arial"/>
                        <w:sz w:val="24"/>
                        <w:szCs w:val="24"/>
                        <w:lang w:val="es-MX"/>
                      </w:rPr>
                      <m:t>2</m:t>
                    </m:r>
                  </m:sup>
                </m:sSup>
              </m:oMath>
            </m:oMathPara>
          </w:p>
        </w:tc>
      </w:tr>
      <w:tr w:rsidR="00BC491F" w:rsidRPr="00D63DD5" w:rsidTr="00A82C8F">
        <w:tc>
          <w:tcPr>
            <w:tcW w:w="1795" w:type="dxa"/>
          </w:tcPr>
          <w:p w:rsidR="00BC491F" w:rsidRPr="00D63DD5" w:rsidRDefault="00BC491F" w:rsidP="00A82C8F">
            <w:pPr>
              <w:jc w:val="both"/>
              <w:rPr>
                <w:rFonts w:ascii="Arial" w:hAnsi="Arial" w:cs="Arial"/>
                <w:sz w:val="24"/>
                <w:szCs w:val="24"/>
                <w:lang w:val="es-MX"/>
              </w:rPr>
            </w:pPr>
          </w:p>
        </w:tc>
        <w:tc>
          <w:tcPr>
            <w:tcW w:w="4125" w:type="dxa"/>
          </w:tcPr>
          <w:p w:rsidR="00BC491F" w:rsidRPr="00D63DD5" w:rsidRDefault="00BC491F" w:rsidP="00A82C8F">
            <w:pPr>
              <w:jc w:val="both"/>
              <w:rPr>
                <w:rFonts w:ascii="Arial" w:hAnsi="Arial" w:cs="Arial"/>
                <w:sz w:val="24"/>
                <w:szCs w:val="24"/>
                <w:lang w:val="es-MX"/>
              </w:rPr>
            </w:pPr>
            <w:r w:rsidRPr="00D63DD5">
              <w:rPr>
                <w:rFonts w:ascii="Arial" w:hAnsi="Arial" w:cs="Arial"/>
                <w:sz w:val="24"/>
                <w:szCs w:val="24"/>
                <w:lang w:val="es-MX"/>
              </w:rPr>
              <w:t xml:space="preserve">                    (44.7658)               (0.0234)</w:t>
            </w:r>
          </w:p>
        </w:tc>
        <w:tc>
          <w:tcPr>
            <w:tcW w:w="709" w:type="dxa"/>
          </w:tcPr>
          <w:p w:rsidR="00BC491F" w:rsidRPr="00D63DD5" w:rsidRDefault="00BC491F" w:rsidP="00A82C8F">
            <w:pPr>
              <w:jc w:val="both"/>
              <w:rPr>
                <w:rFonts w:ascii="Arial" w:hAnsi="Arial" w:cs="Arial"/>
                <w:sz w:val="24"/>
                <w:szCs w:val="24"/>
                <w:lang w:val="es-MX"/>
              </w:rPr>
            </w:pPr>
          </w:p>
        </w:tc>
      </w:tr>
    </w:tbl>
    <w:p w:rsidR="00BC491F" w:rsidRPr="00D63DD5" w:rsidRDefault="00BC491F" w:rsidP="00BC491F">
      <w:pPr>
        <w:jc w:val="both"/>
        <w:rPr>
          <w:rFonts w:ascii="Arial" w:hAnsi="Arial" w:cs="Arial"/>
          <w:sz w:val="24"/>
          <w:szCs w:val="24"/>
          <w:lang w:val="es-MX"/>
        </w:rPr>
      </w:pPr>
    </w:p>
    <w:p w:rsidR="00BC491F" w:rsidRPr="00D63DD5" w:rsidRDefault="00BC491F" w:rsidP="00BC491F">
      <w:pPr>
        <w:jc w:val="both"/>
        <w:rPr>
          <w:rFonts w:ascii="Arial" w:hAnsi="Arial" w:cs="Arial"/>
          <w:sz w:val="24"/>
          <w:szCs w:val="24"/>
          <w:lang w:val="es-MX"/>
        </w:rPr>
      </w:pPr>
    </w:p>
    <w:p w:rsidR="00BC491F" w:rsidRDefault="00BC491F" w:rsidP="00BC491F">
      <w:pPr>
        <w:jc w:val="both"/>
        <w:rPr>
          <w:rFonts w:ascii="Arial" w:hAnsi="Arial" w:cs="Arial"/>
          <w:sz w:val="24"/>
          <w:szCs w:val="24"/>
          <w:lang w:val="es-MX"/>
        </w:rPr>
      </w:pPr>
    </w:p>
    <w:p w:rsidR="00BC491F" w:rsidRPr="00D63DD5" w:rsidRDefault="00BC491F" w:rsidP="00BC491F">
      <w:pPr>
        <w:jc w:val="both"/>
        <w:rPr>
          <w:rFonts w:ascii="Arial" w:hAnsi="Arial" w:cs="Arial"/>
          <w:sz w:val="24"/>
          <w:szCs w:val="24"/>
          <w:lang w:val="es-MX"/>
        </w:rPr>
      </w:pPr>
      <w:r w:rsidRPr="00D63DD5">
        <w:rPr>
          <w:rFonts w:ascii="Arial" w:hAnsi="Arial" w:cs="Arial"/>
          <w:sz w:val="24"/>
          <w:szCs w:val="24"/>
          <w:lang w:val="es-MX"/>
        </w:rPr>
        <w:t>a) No parece ser mejor que los demás. Todos los resultados estadísticos son muy similares. Cada coeficiente de pendiente es estadísticamente significativo al 99%  de nivel de confianza.</w:t>
      </w:r>
    </w:p>
    <w:p w:rsidR="00BC491F" w:rsidRPr="00D63DD5" w:rsidRDefault="00BC491F" w:rsidP="00BC491F">
      <w:pPr>
        <w:jc w:val="both"/>
        <w:rPr>
          <w:rFonts w:ascii="Arial" w:hAnsi="Arial" w:cs="Arial"/>
          <w:sz w:val="24"/>
          <w:szCs w:val="24"/>
          <w:lang w:val="es-MX"/>
        </w:rPr>
      </w:pPr>
      <w:r w:rsidRPr="00D63DD5">
        <w:rPr>
          <w:rFonts w:ascii="Arial" w:hAnsi="Arial" w:cs="Arial"/>
          <w:sz w:val="24"/>
          <w:szCs w:val="24"/>
          <w:lang w:val="es-MX"/>
        </w:rPr>
        <w:t>b)</w:t>
      </w:r>
      <w:r>
        <w:rPr>
          <w:rFonts w:ascii="Arial" w:hAnsi="Arial" w:cs="Arial"/>
          <w:sz w:val="24"/>
          <w:szCs w:val="24"/>
          <w:lang w:val="es-MX"/>
        </w:rPr>
        <w:t xml:space="preserve"> L</w:t>
      </w:r>
      <w:r w:rsidRPr="00D63DD5">
        <w:rPr>
          <w:rFonts w:ascii="Arial" w:hAnsi="Arial" w:cs="Arial"/>
          <w:sz w:val="24"/>
          <w:szCs w:val="24"/>
          <w:lang w:val="es-MX"/>
        </w:rPr>
        <w:t>a alta consistencia de los r</w:t>
      </w:r>
      <w:r w:rsidRPr="00D63DD5">
        <w:rPr>
          <w:rFonts w:ascii="Arial" w:hAnsi="Arial" w:cs="Arial"/>
          <w:sz w:val="24"/>
          <w:szCs w:val="24"/>
          <w:vertAlign w:val="superscript"/>
          <w:lang w:val="es-MX"/>
        </w:rPr>
        <w:t xml:space="preserve">2 </w:t>
      </w:r>
      <w:r w:rsidRPr="00D63DD5">
        <w:rPr>
          <w:rFonts w:ascii="Arial" w:hAnsi="Arial" w:cs="Arial"/>
          <w:sz w:val="24"/>
          <w:szCs w:val="24"/>
          <w:lang w:val="es-MX"/>
        </w:rPr>
        <w:t xml:space="preserve"> no puede ser utilizado para decidir cuál agregado monetario es lo mejor. Sin embargo, esto no quiere decir que no importa cual ecuación usar.</w:t>
      </w:r>
    </w:p>
    <w:p w:rsidR="00BC491F" w:rsidRPr="00D63DD5" w:rsidRDefault="00BC491F" w:rsidP="00BC491F">
      <w:pPr>
        <w:jc w:val="both"/>
        <w:rPr>
          <w:rFonts w:ascii="Arial" w:hAnsi="Arial" w:cs="Arial"/>
          <w:sz w:val="24"/>
          <w:szCs w:val="24"/>
          <w:lang w:val="es-MX"/>
        </w:rPr>
      </w:pPr>
      <w:r>
        <w:rPr>
          <w:rFonts w:ascii="Arial" w:hAnsi="Arial" w:cs="Arial"/>
          <w:sz w:val="24"/>
          <w:szCs w:val="24"/>
          <w:lang w:val="es-MX"/>
        </w:rPr>
        <w:t xml:space="preserve">c) </w:t>
      </w:r>
      <w:r w:rsidRPr="00D63DD5">
        <w:rPr>
          <w:rFonts w:ascii="Arial" w:hAnsi="Arial" w:cs="Arial"/>
          <w:sz w:val="24"/>
          <w:szCs w:val="24"/>
          <w:lang w:val="es-MX"/>
        </w:rPr>
        <w:t xml:space="preserve">No se puede decir de los resultados de la regresión. Pero últimamente la </w:t>
      </w:r>
      <w:proofErr w:type="spellStart"/>
      <w:r w:rsidRPr="00D63DD5">
        <w:rPr>
          <w:rFonts w:ascii="Arial" w:hAnsi="Arial" w:cs="Arial"/>
          <w:sz w:val="24"/>
          <w:szCs w:val="24"/>
          <w:lang w:val="es-MX"/>
        </w:rPr>
        <w:t>Fed</w:t>
      </w:r>
      <w:proofErr w:type="spellEnd"/>
      <w:r w:rsidRPr="00D63DD5">
        <w:rPr>
          <w:rFonts w:ascii="Arial" w:hAnsi="Arial" w:cs="Arial"/>
          <w:sz w:val="24"/>
          <w:szCs w:val="24"/>
          <w:lang w:val="es-MX"/>
        </w:rPr>
        <w:t xml:space="preserve"> parece tener como objetivo la medida M2.</w:t>
      </w:r>
    </w:p>
    <w:p w:rsidR="00BC491F" w:rsidRPr="00D63DD5" w:rsidRDefault="00BC491F" w:rsidP="00BC491F">
      <w:pPr>
        <w:jc w:val="both"/>
        <w:rPr>
          <w:rFonts w:ascii="Arial" w:hAnsi="Arial" w:cs="Arial"/>
          <w:sz w:val="24"/>
          <w:szCs w:val="24"/>
          <w:lang w:val="es-MX"/>
        </w:rPr>
      </w:pPr>
    </w:p>
    <w:p w:rsidR="00BC491F" w:rsidRPr="00D63DD5" w:rsidRDefault="00BC491F" w:rsidP="00BC491F">
      <w:pPr>
        <w:jc w:val="both"/>
        <w:rPr>
          <w:rFonts w:ascii="Arial" w:hAnsi="Arial" w:cs="Arial"/>
          <w:sz w:val="24"/>
          <w:szCs w:val="24"/>
          <w:lang w:val="es-MX"/>
        </w:rPr>
      </w:pPr>
    </w:p>
    <w:p w:rsidR="009948B5" w:rsidRPr="00BC491F" w:rsidRDefault="009948B5" w:rsidP="009B6E9C">
      <w:pPr>
        <w:rPr>
          <w:rFonts w:ascii="Arial" w:hAnsi="Arial" w:cs="Arial"/>
          <w:b/>
          <w:sz w:val="24"/>
          <w:lang w:val="es-MX"/>
        </w:rPr>
      </w:pPr>
    </w:p>
    <w:p w:rsidR="009B6E9C" w:rsidRPr="009B6E9C" w:rsidRDefault="009B6E9C" w:rsidP="009B6E9C">
      <w:pPr>
        <w:jc w:val="both"/>
        <w:rPr>
          <w:rFonts w:ascii="Arial" w:eastAsiaTheme="minorEastAsia" w:hAnsi="Arial" w:cs="Arial"/>
          <w:sz w:val="24"/>
          <w:szCs w:val="44"/>
        </w:rPr>
      </w:pPr>
    </w:p>
    <w:p w:rsidR="009B6E9C" w:rsidRPr="009B6E9C" w:rsidRDefault="009B6E9C" w:rsidP="00FB7266">
      <w:pPr>
        <w:jc w:val="both"/>
        <w:rPr>
          <w:rFonts w:ascii="Arial" w:hAnsi="Arial" w:cs="Arial"/>
          <w:sz w:val="24"/>
        </w:rPr>
      </w:pPr>
    </w:p>
    <w:p w:rsidR="009B6E9C" w:rsidRPr="009B6E9C" w:rsidRDefault="009B6E9C" w:rsidP="00FB7266">
      <w:pPr>
        <w:jc w:val="both"/>
        <w:rPr>
          <w:rFonts w:ascii="Arial" w:hAnsi="Arial" w:cs="Arial"/>
          <w:sz w:val="24"/>
        </w:rPr>
      </w:pPr>
    </w:p>
    <w:p w:rsidR="009B6E9C" w:rsidRPr="009B6E9C" w:rsidRDefault="009B6E9C" w:rsidP="00FB7266">
      <w:pPr>
        <w:jc w:val="both"/>
        <w:rPr>
          <w:rFonts w:ascii="Arial" w:hAnsi="Arial" w:cs="Arial"/>
          <w:sz w:val="24"/>
        </w:rPr>
      </w:pPr>
    </w:p>
    <w:p w:rsidR="00FB7266" w:rsidRPr="009B6E9C" w:rsidRDefault="00FB7266" w:rsidP="00FB7266">
      <w:pPr>
        <w:rPr>
          <w:rFonts w:ascii="Arial" w:hAnsi="Arial" w:cs="Arial"/>
          <w:sz w:val="24"/>
        </w:rPr>
      </w:pPr>
    </w:p>
    <w:sectPr w:rsidR="00FB7266" w:rsidRPr="009B6E9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3CD6" w:rsidRDefault="001B3CD6" w:rsidP="009948B5">
      <w:pPr>
        <w:spacing w:after="0" w:line="240" w:lineRule="auto"/>
      </w:pPr>
      <w:r>
        <w:separator/>
      </w:r>
    </w:p>
  </w:endnote>
  <w:endnote w:type="continuationSeparator" w:id="0">
    <w:p w:rsidR="001B3CD6" w:rsidRDefault="001B3CD6" w:rsidP="009948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3CD6" w:rsidRDefault="001B3CD6" w:rsidP="009948B5">
      <w:pPr>
        <w:spacing w:after="0" w:line="240" w:lineRule="auto"/>
      </w:pPr>
      <w:r>
        <w:separator/>
      </w:r>
    </w:p>
  </w:footnote>
  <w:footnote w:type="continuationSeparator" w:id="0">
    <w:p w:rsidR="001B3CD6" w:rsidRDefault="001B3CD6" w:rsidP="009948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85A5E"/>
    <w:multiLevelType w:val="hybridMultilevel"/>
    <w:tmpl w:val="8B8CE5A0"/>
    <w:lvl w:ilvl="0" w:tplc="0C0A0017">
      <w:start w:val="5"/>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nsid w:val="095E0ABE"/>
    <w:multiLevelType w:val="hybridMultilevel"/>
    <w:tmpl w:val="8E8E5C24"/>
    <w:lvl w:ilvl="0" w:tplc="340A0017">
      <w:start w:val="1"/>
      <w:numFmt w:val="lowerLetter"/>
      <w:lvlText w:val="%1)"/>
      <w:lvlJc w:val="left"/>
      <w:pPr>
        <w:ind w:left="1069"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nsid w:val="351515BD"/>
    <w:multiLevelType w:val="hybridMultilevel"/>
    <w:tmpl w:val="8E8E5C24"/>
    <w:lvl w:ilvl="0" w:tplc="340A0017">
      <w:start w:val="1"/>
      <w:numFmt w:val="lowerLetter"/>
      <w:lvlText w:val="%1)"/>
      <w:lvlJc w:val="left"/>
      <w:pPr>
        <w:ind w:left="1069"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nsid w:val="3CBB0D54"/>
    <w:multiLevelType w:val="hybridMultilevel"/>
    <w:tmpl w:val="AC2EF73C"/>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nsid w:val="64F01DAF"/>
    <w:multiLevelType w:val="hybridMultilevel"/>
    <w:tmpl w:val="8E8E5C24"/>
    <w:lvl w:ilvl="0" w:tplc="340A0017">
      <w:start w:val="1"/>
      <w:numFmt w:val="lowerLetter"/>
      <w:lvlText w:val="%1)"/>
      <w:lvlJc w:val="left"/>
      <w:pPr>
        <w:ind w:left="1069"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nsid w:val="71B50D78"/>
    <w:multiLevelType w:val="hybridMultilevel"/>
    <w:tmpl w:val="91D0866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7266"/>
    <w:rsid w:val="001B3CD6"/>
    <w:rsid w:val="004C7A67"/>
    <w:rsid w:val="007013E0"/>
    <w:rsid w:val="007C7F3A"/>
    <w:rsid w:val="009948B5"/>
    <w:rsid w:val="009B6E9C"/>
    <w:rsid w:val="00BC491F"/>
    <w:rsid w:val="00C46915"/>
    <w:rsid w:val="00E432B2"/>
    <w:rsid w:val="00F073A9"/>
    <w:rsid w:val="00FB726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9B6E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9B6E9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B6E9C"/>
    <w:rPr>
      <w:rFonts w:ascii="Tahoma" w:hAnsi="Tahoma" w:cs="Tahoma"/>
      <w:sz w:val="16"/>
      <w:szCs w:val="16"/>
    </w:rPr>
  </w:style>
  <w:style w:type="paragraph" w:styleId="Prrafodelista">
    <w:name w:val="List Paragraph"/>
    <w:basedOn w:val="Normal"/>
    <w:uiPriority w:val="34"/>
    <w:qFormat/>
    <w:rsid w:val="009B6E9C"/>
    <w:pPr>
      <w:ind w:left="720"/>
      <w:contextualSpacing/>
    </w:pPr>
  </w:style>
  <w:style w:type="character" w:customStyle="1" w:styleId="apple-converted-space">
    <w:name w:val="apple-converted-space"/>
    <w:basedOn w:val="Fuentedeprrafopredeter"/>
    <w:rsid w:val="007C7F3A"/>
  </w:style>
  <w:style w:type="character" w:styleId="Textodelmarcadordeposicin">
    <w:name w:val="Placeholder Text"/>
    <w:basedOn w:val="Fuentedeprrafopredeter"/>
    <w:uiPriority w:val="99"/>
    <w:semiHidden/>
    <w:rsid w:val="009948B5"/>
    <w:rPr>
      <w:color w:val="808080"/>
    </w:rPr>
  </w:style>
  <w:style w:type="paragraph" w:styleId="Textosinformato">
    <w:name w:val="Plain Text"/>
    <w:basedOn w:val="Normal"/>
    <w:link w:val="TextosinformatoCar"/>
    <w:uiPriority w:val="99"/>
    <w:unhideWhenUsed/>
    <w:rsid w:val="009948B5"/>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rsid w:val="009948B5"/>
    <w:rPr>
      <w:rFonts w:ascii="Consolas" w:hAnsi="Consolas"/>
      <w:sz w:val="21"/>
      <w:szCs w:val="21"/>
    </w:rPr>
  </w:style>
  <w:style w:type="paragraph" w:styleId="Encabezado">
    <w:name w:val="header"/>
    <w:basedOn w:val="Normal"/>
    <w:link w:val="EncabezadoCar"/>
    <w:uiPriority w:val="99"/>
    <w:unhideWhenUsed/>
    <w:rsid w:val="009948B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948B5"/>
  </w:style>
  <w:style w:type="paragraph" w:styleId="Piedepgina">
    <w:name w:val="footer"/>
    <w:basedOn w:val="Normal"/>
    <w:link w:val="PiedepginaCar"/>
    <w:uiPriority w:val="99"/>
    <w:unhideWhenUsed/>
    <w:rsid w:val="009948B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948B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9B6E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9B6E9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B6E9C"/>
    <w:rPr>
      <w:rFonts w:ascii="Tahoma" w:hAnsi="Tahoma" w:cs="Tahoma"/>
      <w:sz w:val="16"/>
      <w:szCs w:val="16"/>
    </w:rPr>
  </w:style>
  <w:style w:type="paragraph" w:styleId="Prrafodelista">
    <w:name w:val="List Paragraph"/>
    <w:basedOn w:val="Normal"/>
    <w:uiPriority w:val="34"/>
    <w:qFormat/>
    <w:rsid w:val="009B6E9C"/>
    <w:pPr>
      <w:ind w:left="720"/>
      <w:contextualSpacing/>
    </w:pPr>
  </w:style>
  <w:style w:type="character" w:customStyle="1" w:styleId="apple-converted-space">
    <w:name w:val="apple-converted-space"/>
    <w:basedOn w:val="Fuentedeprrafopredeter"/>
    <w:rsid w:val="007C7F3A"/>
  </w:style>
  <w:style w:type="character" w:styleId="Textodelmarcadordeposicin">
    <w:name w:val="Placeholder Text"/>
    <w:basedOn w:val="Fuentedeprrafopredeter"/>
    <w:uiPriority w:val="99"/>
    <w:semiHidden/>
    <w:rsid w:val="009948B5"/>
    <w:rPr>
      <w:color w:val="808080"/>
    </w:rPr>
  </w:style>
  <w:style w:type="paragraph" w:styleId="Textosinformato">
    <w:name w:val="Plain Text"/>
    <w:basedOn w:val="Normal"/>
    <w:link w:val="TextosinformatoCar"/>
    <w:uiPriority w:val="99"/>
    <w:unhideWhenUsed/>
    <w:rsid w:val="009948B5"/>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rsid w:val="009948B5"/>
    <w:rPr>
      <w:rFonts w:ascii="Consolas" w:hAnsi="Consolas"/>
      <w:sz w:val="21"/>
      <w:szCs w:val="21"/>
    </w:rPr>
  </w:style>
  <w:style w:type="paragraph" w:styleId="Encabezado">
    <w:name w:val="header"/>
    <w:basedOn w:val="Normal"/>
    <w:link w:val="EncabezadoCar"/>
    <w:uiPriority w:val="99"/>
    <w:unhideWhenUsed/>
    <w:rsid w:val="009948B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948B5"/>
  </w:style>
  <w:style w:type="paragraph" w:styleId="Piedepgina">
    <w:name w:val="footer"/>
    <w:basedOn w:val="Normal"/>
    <w:link w:val="PiedepginaCar"/>
    <w:uiPriority w:val="99"/>
    <w:unhideWhenUsed/>
    <w:rsid w:val="009948B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948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l/url?sa=i&amp;rct=j&amp;q=facultad+de+economia+ucn&amp;source=images&amp;cd=&amp;cad=rja&amp;docid=Yi6yKrqEFNt_WM&amp;tbnid=fYdrK_Cqw6kkrM:&amp;ved=0CAUQjRw&amp;url=http://www3.ucn.cl/facea/defaultNuestraUniversidad.asp&amp;ei=E2GAUZrSHvKl4APIj4CABQ&amp;bvm=bv.45645796,d.dmg&amp;psig=AFQjCNEH9Vh93yQ3J9kO2wPl9cQVHhuIIA&amp;ust=1367454352674108" TargetMode="External"/><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google.cl/url?sa=i&amp;source=images&amp;cd=&amp;cad=rja&amp;docid=UYoWswB-QRUHUM&amp;tbnid=RHiXqvFib0hM-M:&amp;ved=0CAgQjRwwAA&amp;url=http://exestudiantes.ucn.cl/PopupContacto.aspx&amp;ei=42CAUaWuIujD4AP6joHgCA&amp;psig=AFQjCNGORkINL9eOKkwYeoBq01ACCEs-Hg&amp;ust=1367454307613751"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15</Pages>
  <Words>2350</Words>
  <Characters>12925</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15245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Barahona C</dc:creator>
  <cp:lastModifiedBy>Andrés Castaño</cp:lastModifiedBy>
  <cp:revision>2</cp:revision>
  <dcterms:created xsi:type="dcterms:W3CDTF">2013-05-30T02:28:00Z</dcterms:created>
  <dcterms:modified xsi:type="dcterms:W3CDTF">2013-06-19T22:11:00Z</dcterms:modified>
</cp:coreProperties>
</file>